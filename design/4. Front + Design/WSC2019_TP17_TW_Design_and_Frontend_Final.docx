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145" w:rsidRDefault="00453B91" w:rsidP="006E6145">
      <w:pPr>
        <w:pStyle w:val="a5"/>
        <w:ind w:right="-1"/>
      </w:pPr>
      <w:bookmarkStart w:id="0" w:name="_Toc386117270"/>
      <w:bookmarkStart w:id="1" w:name="_Toc386117477"/>
      <w:r>
        <w:t>Test Project</w:t>
      </w:r>
    </w:p>
    <w:p w:rsidR="00AE528B" w:rsidRDefault="00BB3628" w:rsidP="006E6145">
      <w:pPr>
        <w:pStyle w:val="af4"/>
        <w:ind w:right="-1"/>
        <w:rPr>
          <w:ins w:id="2" w:author="Kai-Wen" w:date="2019-08-23T09:28:00Z"/>
          <w:rFonts w:eastAsia="新細明體"/>
          <w:lang w:eastAsia="zh-TW"/>
        </w:rPr>
      </w:pPr>
      <w:r>
        <w:t>Design and Front-end</w:t>
      </w:r>
      <w:r>
        <w:br/>
        <w:t>Web Technologies</w:t>
      </w:r>
    </w:p>
    <w:p w:rsidR="00000000" w:rsidRDefault="0007151D">
      <w:pPr>
        <w:jc w:val="right"/>
        <w:rPr>
          <w:i/>
          <w:lang w:eastAsia="zh-TW"/>
          <w:rPrChange w:id="3" w:author="Kai-Wen" w:date="2019-08-23T09:28:00Z">
            <w:rPr>
              <w:i w:val="0"/>
            </w:rPr>
          </w:rPrChange>
        </w:rPr>
        <w:pPrChange w:id="4" w:author="Kai-Wen" w:date="2019-08-23T09:28:00Z">
          <w:pPr>
            <w:pStyle w:val="af4"/>
            <w:ind w:right="-1"/>
          </w:pPr>
        </w:pPrChange>
      </w:pPr>
      <w:ins w:id="5" w:author="Kai-Wen" w:date="2019-08-23T09:28:00Z">
        <w:r w:rsidRPr="0007151D">
          <w:rPr>
            <w:sz w:val="56"/>
            <w:lang w:val="en-AU" w:eastAsia="zh-TW"/>
            <w:rPrChange w:id="6" w:author="Kai-Wen" w:date="2019-08-23T09:28:00Z">
              <w:rPr>
                <w:i w:val="0"/>
                <w:lang w:eastAsia="zh-TW"/>
              </w:rPr>
            </w:rPrChange>
          </w:rPr>
          <w:t>TW</w:t>
        </w:r>
        <w:r w:rsidRPr="0007151D">
          <w:rPr>
            <w:rFonts w:hint="eastAsia"/>
            <w:sz w:val="56"/>
            <w:lang w:val="en-AU" w:eastAsia="zh-TW"/>
            <w:rPrChange w:id="7" w:author="Kai-Wen" w:date="2019-08-23T09:28:00Z">
              <w:rPr>
                <w:rFonts w:hint="eastAsia"/>
                <w:i w:val="0"/>
                <w:lang w:eastAsia="zh-TW"/>
              </w:rPr>
            </w:rPrChange>
          </w:rPr>
          <w:t>中英</w:t>
        </w:r>
      </w:ins>
    </w:p>
    <w:p w:rsidR="00453B91" w:rsidRDefault="00453B91" w:rsidP="00453B91">
      <w:pPr>
        <w:rPr>
          <w:lang w:val="en-AU"/>
        </w:rPr>
      </w:pPr>
    </w:p>
    <w:p w:rsidR="00453B91" w:rsidRDefault="00453B91" w:rsidP="00453B91">
      <w:pPr>
        <w:jc w:val="right"/>
        <w:rPr>
          <w:lang w:val="en-AU"/>
        </w:rPr>
      </w:pPr>
    </w:p>
    <w:p w:rsidR="00453B91" w:rsidRDefault="00453B91" w:rsidP="00453B91">
      <w:pPr>
        <w:jc w:val="right"/>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rPr>
          <w:lang w:val="en-AU"/>
        </w:rPr>
      </w:pPr>
    </w:p>
    <w:p w:rsidR="00453B91" w:rsidRDefault="00453B91" w:rsidP="00453B91">
      <w:pPr>
        <w:spacing w:after="0"/>
        <w:rPr>
          <w:lang w:val="en-AU"/>
        </w:rPr>
      </w:pPr>
      <w:r>
        <w:rPr>
          <w:lang w:val="en-AU"/>
        </w:rPr>
        <w:t>Submitted by:</w:t>
      </w:r>
    </w:p>
    <w:p w:rsidR="006D4C36" w:rsidRPr="007805AA" w:rsidRDefault="006D4C36" w:rsidP="006D4C36">
      <w:pPr>
        <w:spacing w:after="0"/>
        <w:rPr>
          <w:lang w:val="en-AU"/>
        </w:rPr>
      </w:pPr>
      <w:r>
        <w:rPr>
          <w:lang w:val="en-AU"/>
        </w:rPr>
        <w:t>Thomas Seng Hin Mak, Skill Competition Manager</w:t>
      </w:r>
      <w:r>
        <w:rPr>
          <w:lang w:val="en-AU"/>
        </w:rPr>
        <w:br/>
      </w:r>
      <w:r w:rsidRPr="007805AA">
        <w:rPr>
          <w:lang w:val="en-AU"/>
        </w:rPr>
        <w:t>Ilya Belyakov RU</w:t>
      </w:r>
      <w:r w:rsidRPr="00866355">
        <w:t xml:space="preserve"> (Lead Expert)</w:t>
      </w:r>
    </w:p>
    <w:p w:rsidR="006D4C36" w:rsidRPr="007805AA" w:rsidRDefault="006D4C36" w:rsidP="006D4C36">
      <w:pPr>
        <w:spacing w:after="0"/>
        <w:rPr>
          <w:lang w:val="en-AU"/>
        </w:rPr>
      </w:pPr>
      <w:r w:rsidRPr="007805AA">
        <w:rPr>
          <w:lang w:val="en-AU"/>
        </w:rPr>
        <w:t>Kenny Alejandro Rios Avila CO</w:t>
      </w:r>
    </w:p>
    <w:p w:rsidR="006D4C36" w:rsidRPr="007805AA" w:rsidRDefault="006D4C36" w:rsidP="006D4C36">
      <w:pPr>
        <w:spacing w:after="0"/>
        <w:rPr>
          <w:lang w:val="en-AU"/>
        </w:rPr>
      </w:pPr>
      <w:r w:rsidRPr="007805AA">
        <w:rPr>
          <w:lang w:val="en-AU"/>
        </w:rPr>
        <w:t>Diego Garcia Gonzalez ES</w:t>
      </w:r>
    </w:p>
    <w:p w:rsidR="006D4C36" w:rsidRPr="007805AA" w:rsidRDefault="006D4C36" w:rsidP="006D4C36">
      <w:pPr>
        <w:spacing w:after="0"/>
        <w:rPr>
          <w:lang w:val="en-AU"/>
        </w:rPr>
      </w:pPr>
      <w:r w:rsidRPr="007805AA">
        <w:rPr>
          <w:lang w:val="en-AU"/>
        </w:rPr>
        <w:t xml:space="preserve">Valentino </w:t>
      </w:r>
      <w:proofErr w:type="spellStart"/>
      <w:r w:rsidRPr="007805AA">
        <w:rPr>
          <w:lang w:val="en-AU"/>
        </w:rPr>
        <w:t>Ekaputra</w:t>
      </w:r>
      <w:proofErr w:type="spellEnd"/>
      <w:r w:rsidRPr="007805AA">
        <w:rPr>
          <w:lang w:val="en-AU"/>
        </w:rPr>
        <w:t xml:space="preserve"> ID</w:t>
      </w:r>
    </w:p>
    <w:p w:rsidR="006D4C36" w:rsidRPr="007805AA" w:rsidRDefault="006D4C36" w:rsidP="006D4C36">
      <w:pPr>
        <w:spacing w:after="0"/>
        <w:rPr>
          <w:lang w:val="en-AU"/>
        </w:rPr>
      </w:pPr>
      <w:proofErr w:type="spellStart"/>
      <w:r w:rsidRPr="007805AA">
        <w:rPr>
          <w:lang w:val="en-AU"/>
        </w:rPr>
        <w:t>Ruchi</w:t>
      </w:r>
      <w:proofErr w:type="spellEnd"/>
      <w:r w:rsidRPr="007805AA">
        <w:rPr>
          <w:lang w:val="en-AU"/>
        </w:rPr>
        <w:t xml:space="preserve"> </w:t>
      </w:r>
      <w:proofErr w:type="spellStart"/>
      <w:r w:rsidRPr="007805AA">
        <w:rPr>
          <w:lang w:val="en-AU"/>
        </w:rPr>
        <w:t>Pareek</w:t>
      </w:r>
      <w:proofErr w:type="spellEnd"/>
      <w:r w:rsidRPr="007805AA">
        <w:rPr>
          <w:lang w:val="en-AU"/>
        </w:rPr>
        <w:t xml:space="preserve"> IN</w:t>
      </w:r>
    </w:p>
    <w:p w:rsidR="006D4C36" w:rsidRPr="007805AA" w:rsidRDefault="006D4C36" w:rsidP="006D4C36">
      <w:pPr>
        <w:spacing w:after="0"/>
        <w:rPr>
          <w:lang w:val="en-AU"/>
        </w:rPr>
      </w:pPr>
      <w:r w:rsidRPr="007805AA">
        <w:rPr>
          <w:lang w:val="en-AU"/>
        </w:rPr>
        <w:t xml:space="preserve">Sara </w:t>
      </w:r>
      <w:proofErr w:type="spellStart"/>
      <w:r w:rsidRPr="007805AA">
        <w:rPr>
          <w:lang w:val="en-AU"/>
        </w:rPr>
        <w:t>HajiMollaMohammadtaher</w:t>
      </w:r>
      <w:proofErr w:type="spellEnd"/>
      <w:r w:rsidRPr="007805AA">
        <w:rPr>
          <w:lang w:val="en-AU"/>
        </w:rPr>
        <w:t xml:space="preserve"> IR</w:t>
      </w:r>
    </w:p>
    <w:p w:rsidR="006D4C36" w:rsidRPr="007805AA" w:rsidRDefault="006D4C36" w:rsidP="006D4C36">
      <w:pPr>
        <w:spacing w:after="0"/>
        <w:rPr>
          <w:lang w:val="en-AU"/>
        </w:rPr>
      </w:pPr>
      <w:proofErr w:type="spellStart"/>
      <w:r w:rsidRPr="007805AA">
        <w:rPr>
          <w:lang w:val="en-AU"/>
        </w:rPr>
        <w:t>Aizhan</w:t>
      </w:r>
      <w:proofErr w:type="spellEnd"/>
      <w:r w:rsidRPr="007805AA">
        <w:rPr>
          <w:lang w:val="en-AU"/>
        </w:rPr>
        <w:t xml:space="preserve"> </w:t>
      </w:r>
      <w:proofErr w:type="spellStart"/>
      <w:r w:rsidRPr="007805AA">
        <w:rPr>
          <w:lang w:val="en-AU"/>
        </w:rPr>
        <w:t>Ziyadanova</w:t>
      </w:r>
      <w:proofErr w:type="spellEnd"/>
      <w:r w:rsidRPr="007805AA">
        <w:rPr>
          <w:lang w:val="en-AU"/>
        </w:rPr>
        <w:t xml:space="preserve"> KZ</w:t>
      </w:r>
    </w:p>
    <w:p w:rsidR="006D4C36" w:rsidRPr="007805AA" w:rsidRDefault="006D4C36" w:rsidP="006D4C36">
      <w:pPr>
        <w:spacing w:after="0"/>
        <w:rPr>
          <w:lang w:val="en-AU"/>
        </w:rPr>
      </w:pPr>
      <w:r w:rsidRPr="007805AA">
        <w:rPr>
          <w:lang w:val="en-AU"/>
        </w:rPr>
        <w:t xml:space="preserve">Daniel Kim Fai </w:t>
      </w:r>
      <w:proofErr w:type="spellStart"/>
      <w:r w:rsidRPr="007805AA">
        <w:rPr>
          <w:lang w:val="en-AU"/>
        </w:rPr>
        <w:t>Cheang</w:t>
      </w:r>
      <w:proofErr w:type="spellEnd"/>
      <w:r w:rsidRPr="007805AA">
        <w:rPr>
          <w:lang w:val="en-AU"/>
        </w:rPr>
        <w:t xml:space="preserve"> MO</w:t>
      </w:r>
    </w:p>
    <w:p w:rsidR="006D4C36" w:rsidRPr="007805AA" w:rsidRDefault="006D4C36" w:rsidP="006D4C36">
      <w:pPr>
        <w:spacing w:after="0"/>
        <w:rPr>
          <w:lang w:val="en-AU"/>
        </w:rPr>
      </w:pPr>
      <w:r w:rsidRPr="007805AA">
        <w:rPr>
          <w:lang w:val="en-AU"/>
        </w:rPr>
        <w:t xml:space="preserve">Raya Al </w:t>
      </w:r>
      <w:proofErr w:type="spellStart"/>
      <w:r w:rsidRPr="007805AA">
        <w:rPr>
          <w:lang w:val="en-AU"/>
        </w:rPr>
        <w:t>Hajri</w:t>
      </w:r>
      <w:proofErr w:type="spellEnd"/>
      <w:r w:rsidRPr="007805AA">
        <w:rPr>
          <w:lang w:val="en-AU"/>
        </w:rPr>
        <w:t xml:space="preserve"> OM</w:t>
      </w:r>
    </w:p>
    <w:p w:rsidR="006D4C36" w:rsidRPr="007805AA" w:rsidRDefault="006D4C36" w:rsidP="006D4C36">
      <w:pPr>
        <w:spacing w:after="0"/>
        <w:rPr>
          <w:lang w:val="en-AU"/>
        </w:rPr>
      </w:pPr>
      <w:r w:rsidRPr="007805AA">
        <w:rPr>
          <w:lang w:val="en-AU"/>
        </w:rPr>
        <w:t xml:space="preserve">Tran </w:t>
      </w:r>
      <w:proofErr w:type="spellStart"/>
      <w:r w:rsidRPr="007805AA">
        <w:rPr>
          <w:lang w:val="en-AU"/>
        </w:rPr>
        <w:t>Duc</w:t>
      </w:r>
      <w:proofErr w:type="spellEnd"/>
      <w:r w:rsidRPr="007805AA">
        <w:rPr>
          <w:lang w:val="en-AU"/>
        </w:rPr>
        <w:t xml:space="preserve"> </w:t>
      </w:r>
      <w:proofErr w:type="spellStart"/>
      <w:r w:rsidRPr="007805AA">
        <w:rPr>
          <w:lang w:val="en-AU"/>
        </w:rPr>
        <w:t>Doanh</w:t>
      </w:r>
      <w:proofErr w:type="spellEnd"/>
      <w:r w:rsidRPr="007805AA">
        <w:rPr>
          <w:lang w:val="en-AU"/>
        </w:rPr>
        <w:t xml:space="preserve"> VN</w:t>
      </w:r>
    </w:p>
    <w:p w:rsidR="006D4C36" w:rsidRPr="007805AA" w:rsidRDefault="006D4C36" w:rsidP="006D4C36">
      <w:pPr>
        <w:spacing w:after="0"/>
        <w:rPr>
          <w:lang w:val="en-AU"/>
        </w:rPr>
      </w:pPr>
      <w:proofErr w:type="spellStart"/>
      <w:r w:rsidRPr="007805AA">
        <w:rPr>
          <w:lang w:val="en-AU"/>
        </w:rPr>
        <w:t>Jaafar</w:t>
      </w:r>
      <w:proofErr w:type="spellEnd"/>
      <w:r w:rsidRPr="007805AA">
        <w:rPr>
          <w:lang w:val="en-AU"/>
        </w:rPr>
        <w:t xml:space="preserve"> </w:t>
      </w:r>
      <w:proofErr w:type="spellStart"/>
      <w:r w:rsidRPr="007805AA">
        <w:rPr>
          <w:lang w:val="en-AU"/>
        </w:rPr>
        <w:t>Almoadhen</w:t>
      </w:r>
      <w:proofErr w:type="spellEnd"/>
      <w:r w:rsidRPr="007805AA">
        <w:rPr>
          <w:lang w:val="en-AU"/>
        </w:rPr>
        <w:t xml:space="preserve"> BH</w:t>
      </w:r>
    </w:p>
    <w:p w:rsidR="006D4C36" w:rsidRPr="00453B91" w:rsidRDefault="006D4C36" w:rsidP="00453B91">
      <w:pPr>
        <w:spacing w:after="0"/>
        <w:rPr>
          <w:lang w:val="en-AU"/>
        </w:rPr>
      </w:pPr>
    </w:p>
    <w:p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rsidR="00D103CB" w:rsidRDefault="00D103CB" w:rsidP="00887C3D">
      <w:pPr>
        <w:pStyle w:val="10"/>
      </w:pPr>
      <w:bookmarkStart w:id="9" w:name="_Toc531262800"/>
      <w:bookmarkStart w:id="10" w:name="_Toc531262920"/>
      <w:bookmarkStart w:id="11" w:name="_Toc531263004"/>
      <w:bookmarkStart w:id="12" w:name="_Toc531263792"/>
      <w:bookmarkStart w:id="13" w:name="_Toc17188032"/>
      <w:r>
        <w:lastRenderedPageBreak/>
        <w:t>Contents</w:t>
      </w:r>
      <w:bookmarkEnd w:id="9"/>
      <w:bookmarkEnd w:id="10"/>
      <w:bookmarkEnd w:id="11"/>
      <w:bookmarkEnd w:id="12"/>
      <w:bookmarkEnd w:id="13"/>
    </w:p>
    <w:p w:rsidR="002329C3" w:rsidRDefault="0007151D">
      <w:pPr>
        <w:pStyle w:val="1"/>
        <w:tabs>
          <w:tab w:val="right" w:leader="dot" w:pos="9628"/>
        </w:tabs>
        <w:rPr>
          <w:rFonts w:asciiTheme="minorHAnsi" w:eastAsiaTheme="minorEastAsia" w:hAnsiTheme="minorHAnsi" w:cstheme="minorBidi"/>
          <w:b w:val="0"/>
          <w:noProof/>
          <w:sz w:val="24"/>
          <w:szCs w:val="24"/>
          <w:lang w:eastAsia="zh-TW"/>
        </w:rPr>
      </w:pPr>
      <w:r w:rsidRPr="0007151D">
        <w:fldChar w:fldCharType="begin"/>
      </w:r>
      <w:r w:rsidR="00D103CB">
        <w:instrText xml:space="preserve"> TOC \o "1-3" \h \z \u </w:instrText>
      </w:r>
      <w:r w:rsidRPr="0007151D">
        <w:fldChar w:fldCharType="separate"/>
      </w:r>
      <w:hyperlink w:anchor="_Toc17188032" w:history="1">
        <w:r w:rsidR="002329C3" w:rsidRPr="00874B8F">
          <w:rPr>
            <w:rStyle w:val="ae"/>
            <w:noProof/>
          </w:rPr>
          <w:t>Contents</w:t>
        </w:r>
        <w:r w:rsidR="002329C3">
          <w:rPr>
            <w:noProof/>
            <w:webHidden/>
          </w:rPr>
          <w:tab/>
        </w:r>
        <w:r>
          <w:rPr>
            <w:noProof/>
            <w:webHidden/>
          </w:rPr>
          <w:fldChar w:fldCharType="begin"/>
        </w:r>
        <w:r w:rsidR="002329C3">
          <w:rPr>
            <w:noProof/>
            <w:webHidden/>
          </w:rPr>
          <w:instrText xml:space="preserve"> PAGEREF _Toc17188032 \h </w:instrText>
        </w:r>
        <w:r>
          <w:rPr>
            <w:noProof/>
            <w:webHidden/>
          </w:rPr>
        </w:r>
        <w:r>
          <w:rPr>
            <w:noProof/>
            <w:webHidden/>
          </w:rPr>
          <w:fldChar w:fldCharType="separate"/>
        </w:r>
        <w:r w:rsidR="002329C3">
          <w:rPr>
            <w:noProof/>
            <w:webHidden/>
          </w:rPr>
          <w:t>3</w:t>
        </w:r>
        <w:r>
          <w:rPr>
            <w:noProof/>
            <w:webHidden/>
          </w:rPr>
          <w:fldChar w:fldCharType="end"/>
        </w:r>
      </w:hyperlink>
    </w:p>
    <w:p w:rsidR="002329C3" w:rsidRDefault="0007151D">
      <w:pPr>
        <w:pStyle w:val="1"/>
        <w:tabs>
          <w:tab w:val="right" w:leader="dot" w:pos="9628"/>
        </w:tabs>
        <w:rPr>
          <w:rFonts w:asciiTheme="minorHAnsi" w:eastAsiaTheme="minorEastAsia" w:hAnsiTheme="minorHAnsi" w:cstheme="minorBidi"/>
          <w:b w:val="0"/>
          <w:noProof/>
          <w:sz w:val="24"/>
          <w:szCs w:val="24"/>
          <w:lang w:eastAsia="zh-TW"/>
        </w:rPr>
      </w:pPr>
      <w:hyperlink w:anchor="_Toc17188033" w:history="1">
        <w:r w:rsidR="002329C3" w:rsidRPr="00874B8F">
          <w:rPr>
            <w:rStyle w:val="ae"/>
            <w:noProof/>
            <w:lang w:val="en-GB"/>
          </w:rPr>
          <w:t>Introduction</w:t>
        </w:r>
        <w:r w:rsidR="002329C3">
          <w:rPr>
            <w:noProof/>
            <w:webHidden/>
          </w:rPr>
          <w:tab/>
        </w:r>
        <w:r>
          <w:rPr>
            <w:noProof/>
            <w:webHidden/>
          </w:rPr>
          <w:fldChar w:fldCharType="begin"/>
        </w:r>
        <w:r w:rsidR="002329C3">
          <w:rPr>
            <w:noProof/>
            <w:webHidden/>
          </w:rPr>
          <w:instrText xml:space="preserve"> PAGEREF _Toc17188033 \h </w:instrText>
        </w:r>
        <w:r>
          <w:rPr>
            <w:noProof/>
            <w:webHidden/>
          </w:rPr>
        </w:r>
        <w:r>
          <w:rPr>
            <w:noProof/>
            <w:webHidden/>
          </w:rPr>
          <w:fldChar w:fldCharType="separate"/>
        </w:r>
        <w:r w:rsidR="002329C3">
          <w:rPr>
            <w:noProof/>
            <w:webHidden/>
          </w:rPr>
          <w:t>4</w:t>
        </w:r>
        <w:r>
          <w:rPr>
            <w:noProof/>
            <w:webHidden/>
          </w:rPr>
          <w:fldChar w:fldCharType="end"/>
        </w:r>
      </w:hyperlink>
    </w:p>
    <w:p w:rsidR="002329C3" w:rsidRDefault="0007151D">
      <w:pPr>
        <w:pStyle w:val="1"/>
        <w:tabs>
          <w:tab w:val="right" w:leader="dot" w:pos="9628"/>
        </w:tabs>
        <w:rPr>
          <w:rFonts w:asciiTheme="minorHAnsi" w:eastAsiaTheme="minorEastAsia" w:hAnsiTheme="minorHAnsi" w:cstheme="minorBidi"/>
          <w:b w:val="0"/>
          <w:noProof/>
          <w:sz w:val="24"/>
          <w:szCs w:val="24"/>
          <w:lang w:eastAsia="zh-TW"/>
        </w:rPr>
      </w:pPr>
      <w:hyperlink w:anchor="_Toc17188034" w:history="1">
        <w:r w:rsidR="002329C3" w:rsidRPr="00874B8F">
          <w:rPr>
            <w:rStyle w:val="ae"/>
            <w:noProof/>
            <w:lang w:val="en-GB"/>
          </w:rPr>
          <w:t>Description of project and tasks</w:t>
        </w:r>
        <w:r w:rsidR="002329C3">
          <w:rPr>
            <w:noProof/>
            <w:webHidden/>
          </w:rPr>
          <w:tab/>
        </w:r>
        <w:r>
          <w:rPr>
            <w:noProof/>
            <w:webHidden/>
          </w:rPr>
          <w:fldChar w:fldCharType="begin"/>
        </w:r>
        <w:r w:rsidR="002329C3">
          <w:rPr>
            <w:noProof/>
            <w:webHidden/>
          </w:rPr>
          <w:instrText xml:space="preserve"> PAGEREF _Toc17188034 \h </w:instrText>
        </w:r>
        <w:r>
          <w:rPr>
            <w:noProof/>
            <w:webHidden/>
          </w:rPr>
        </w:r>
        <w:r>
          <w:rPr>
            <w:noProof/>
            <w:webHidden/>
          </w:rPr>
          <w:fldChar w:fldCharType="separate"/>
        </w:r>
        <w:r w:rsidR="002329C3">
          <w:rPr>
            <w:noProof/>
            <w:webHidden/>
          </w:rPr>
          <w:t>4</w:t>
        </w:r>
        <w:r>
          <w:rPr>
            <w:noProof/>
            <w:webHidden/>
          </w:rPr>
          <w:fldChar w:fldCharType="end"/>
        </w:r>
      </w:hyperlink>
    </w:p>
    <w:p w:rsidR="002329C3" w:rsidRDefault="0007151D">
      <w:pPr>
        <w:pStyle w:val="20"/>
        <w:rPr>
          <w:rFonts w:asciiTheme="minorHAnsi" w:eastAsiaTheme="minorEastAsia" w:hAnsiTheme="minorHAnsi"/>
          <w:noProof/>
          <w:sz w:val="24"/>
          <w:szCs w:val="24"/>
          <w:lang w:eastAsia="zh-TW"/>
        </w:rPr>
      </w:pPr>
      <w:hyperlink w:anchor="_Toc17188035" w:history="1">
        <w:r w:rsidR="002329C3" w:rsidRPr="00874B8F">
          <w:rPr>
            <w:rStyle w:val="ae"/>
            <w:noProof/>
          </w:rPr>
          <w:t>Glossary</w:t>
        </w:r>
        <w:r w:rsidR="002329C3">
          <w:rPr>
            <w:noProof/>
            <w:webHidden/>
          </w:rPr>
          <w:tab/>
        </w:r>
        <w:r>
          <w:rPr>
            <w:noProof/>
            <w:webHidden/>
          </w:rPr>
          <w:fldChar w:fldCharType="begin"/>
        </w:r>
        <w:r w:rsidR="002329C3">
          <w:rPr>
            <w:noProof/>
            <w:webHidden/>
          </w:rPr>
          <w:instrText xml:space="preserve"> PAGEREF _Toc17188035 \h </w:instrText>
        </w:r>
        <w:r>
          <w:rPr>
            <w:noProof/>
            <w:webHidden/>
          </w:rPr>
        </w:r>
        <w:r>
          <w:rPr>
            <w:noProof/>
            <w:webHidden/>
          </w:rPr>
          <w:fldChar w:fldCharType="separate"/>
        </w:r>
        <w:r w:rsidR="002329C3">
          <w:rPr>
            <w:noProof/>
            <w:webHidden/>
          </w:rPr>
          <w:t>4</w:t>
        </w:r>
        <w:r>
          <w:rPr>
            <w:noProof/>
            <w:webHidden/>
          </w:rPr>
          <w:fldChar w:fldCharType="end"/>
        </w:r>
      </w:hyperlink>
    </w:p>
    <w:p w:rsidR="002329C3" w:rsidRDefault="0007151D">
      <w:pPr>
        <w:pStyle w:val="20"/>
        <w:rPr>
          <w:rFonts w:asciiTheme="minorHAnsi" w:eastAsiaTheme="minorEastAsia" w:hAnsiTheme="minorHAnsi"/>
          <w:noProof/>
          <w:sz w:val="24"/>
          <w:szCs w:val="24"/>
          <w:lang w:eastAsia="zh-TW"/>
        </w:rPr>
      </w:pPr>
      <w:hyperlink w:anchor="_Toc17188036" w:history="1">
        <w:r w:rsidR="002329C3" w:rsidRPr="00874B8F">
          <w:rPr>
            <w:rStyle w:val="ae"/>
            <w:noProof/>
          </w:rPr>
          <w:t>First 3 hours – front-end programming module</w:t>
        </w:r>
        <w:r w:rsidR="002329C3">
          <w:rPr>
            <w:noProof/>
            <w:webHidden/>
          </w:rPr>
          <w:tab/>
        </w:r>
        <w:r>
          <w:rPr>
            <w:noProof/>
            <w:webHidden/>
          </w:rPr>
          <w:fldChar w:fldCharType="begin"/>
        </w:r>
        <w:r w:rsidR="002329C3">
          <w:rPr>
            <w:noProof/>
            <w:webHidden/>
          </w:rPr>
          <w:instrText xml:space="preserve"> PAGEREF _Toc17188036 \h </w:instrText>
        </w:r>
        <w:r>
          <w:rPr>
            <w:noProof/>
            <w:webHidden/>
          </w:rPr>
        </w:r>
        <w:r>
          <w:rPr>
            <w:noProof/>
            <w:webHidden/>
          </w:rPr>
          <w:fldChar w:fldCharType="separate"/>
        </w:r>
        <w:r w:rsidR="002329C3">
          <w:rPr>
            <w:noProof/>
            <w:webHidden/>
          </w:rPr>
          <w:t>5</w:t>
        </w:r>
        <w:r>
          <w:rPr>
            <w:noProof/>
            <w:webHidden/>
          </w:rPr>
          <w:fldChar w:fldCharType="end"/>
        </w:r>
      </w:hyperlink>
    </w:p>
    <w:p w:rsidR="002329C3" w:rsidRDefault="0007151D">
      <w:pPr>
        <w:pStyle w:val="30"/>
        <w:tabs>
          <w:tab w:val="right" w:leader="dot" w:pos="9628"/>
        </w:tabs>
        <w:rPr>
          <w:rFonts w:asciiTheme="minorHAnsi" w:eastAsiaTheme="minorEastAsia" w:hAnsiTheme="minorHAnsi"/>
          <w:i w:val="0"/>
          <w:noProof/>
          <w:sz w:val="24"/>
          <w:szCs w:val="24"/>
          <w:lang w:eastAsia="zh-TW"/>
        </w:rPr>
      </w:pPr>
      <w:hyperlink w:anchor="_Toc17188037" w:history="1">
        <w:r w:rsidR="002329C3" w:rsidRPr="00874B8F">
          <w:rPr>
            <w:rStyle w:val="ae"/>
            <w:rFonts w:ascii="Arial" w:hAnsi="Arial" w:cs="Arial"/>
            <w:noProof/>
          </w:rPr>
          <w:t>Route editor</w:t>
        </w:r>
        <w:r w:rsidR="002329C3">
          <w:rPr>
            <w:noProof/>
            <w:webHidden/>
          </w:rPr>
          <w:tab/>
        </w:r>
        <w:r>
          <w:rPr>
            <w:noProof/>
            <w:webHidden/>
          </w:rPr>
          <w:fldChar w:fldCharType="begin"/>
        </w:r>
        <w:r w:rsidR="002329C3">
          <w:rPr>
            <w:noProof/>
            <w:webHidden/>
          </w:rPr>
          <w:instrText xml:space="preserve"> PAGEREF _Toc17188037 \h </w:instrText>
        </w:r>
        <w:r>
          <w:rPr>
            <w:noProof/>
            <w:webHidden/>
          </w:rPr>
        </w:r>
        <w:r>
          <w:rPr>
            <w:noProof/>
            <w:webHidden/>
          </w:rPr>
          <w:fldChar w:fldCharType="separate"/>
        </w:r>
        <w:r w:rsidR="002329C3">
          <w:rPr>
            <w:noProof/>
            <w:webHidden/>
          </w:rPr>
          <w:t>5</w:t>
        </w:r>
        <w:r>
          <w:rPr>
            <w:noProof/>
            <w:webHidden/>
          </w:rPr>
          <w:fldChar w:fldCharType="end"/>
        </w:r>
      </w:hyperlink>
    </w:p>
    <w:p w:rsidR="002329C3" w:rsidRDefault="0007151D">
      <w:pPr>
        <w:pStyle w:val="30"/>
        <w:tabs>
          <w:tab w:val="right" w:leader="dot" w:pos="9628"/>
        </w:tabs>
        <w:rPr>
          <w:rFonts w:asciiTheme="minorHAnsi" w:eastAsiaTheme="minorEastAsia" w:hAnsiTheme="minorHAnsi"/>
          <w:i w:val="0"/>
          <w:noProof/>
          <w:sz w:val="24"/>
          <w:szCs w:val="24"/>
          <w:lang w:eastAsia="zh-TW"/>
        </w:rPr>
      </w:pPr>
      <w:hyperlink w:anchor="_Toc17188038" w:history="1">
        <w:r w:rsidR="002329C3" w:rsidRPr="00874B8F">
          <w:rPr>
            <w:rStyle w:val="ae"/>
            <w:rFonts w:ascii="Arial" w:hAnsi="Arial" w:cs="Arial"/>
            <w:noProof/>
          </w:rPr>
          <w:t>View mode</w:t>
        </w:r>
        <w:r w:rsidR="002329C3">
          <w:rPr>
            <w:noProof/>
            <w:webHidden/>
          </w:rPr>
          <w:tab/>
        </w:r>
        <w:r>
          <w:rPr>
            <w:noProof/>
            <w:webHidden/>
          </w:rPr>
          <w:fldChar w:fldCharType="begin"/>
        </w:r>
        <w:r w:rsidR="002329C3">
          <w:rPr>
            <w:noProof/>
            <w:webHidden/>
          </w:rPr>
          <w:instrText xml:space="preserve"> PAGEREF _Toc17188038 \h </w:instrText>
        </w:r>
        <w:r>
          <w:rPr>
            <w:noProof/>
            <w:webHidden/>
          </w:rPr>
        </w:r>
        <w:r>
          <w:rPr>
            <w:noProof/>
            <w:webHidden/>
          </w:rPr>
          <w:fldChar w:fldCharType="separate"/>
        </w:r>
        <w:r w:rsidR="002329C3">
          <w:rPr>
            <w:noProof/>
            <w:webHidden/>
          </w:rPr>
          <w:t>6</w:t>
        </w:r>
        <w:r>
          <w:rPr>
            <w:noProof/>
            <w:webHidden/>
          </w:rPr>
          <w:fldChar w:fldCharType="end"/>
        </w:r>
      </w:hyperlink>
    </w:p>
    <w:p w:rsidR="002329C3" w:rsidRDefault="0007151D">
      <w:pPr>
        <w:pStyle w:val="20"/>
        <w:rPr>
          <w:rFonts w:asciiTheme="minorHAnsi" w:eastAsiaTheme="minorEastAsia" w:hAnsiTheme="minorHAnsi"/>
          <w:noProof/>
          <w:sz w:val="24"/>
          <w:szCs w:val="24"/>
          <w:lang w:eastAsia="zh-TW"/>
        </w:rPr>
      </w:pPr>
      <w:hyperlink w:anchor="_Toc17188039" w:history="1">
        <w:r w:rsidR="002329C3" w:rsidRPr="00874B8F">
          <w:rPr>
            <w:rStyle w:val="ae"/>
            <w:noProof/>
          </w:rPr>
          <w:t>Second 3 hours – Marketing Page for the Editor/Viewer</w:t>
        </w:r>
        <w:r w:rsidR="002329C3">
          <w:rPr>
            <w:noProof/>
            <w:webHidden/>
          </w:rPr>
          <w:tab/>
        </w:r>
        <w:r>
          <w:rPr>
            <w:noProof/>
            <w:webHidden/>
          </w:rPr>
          <w:fldChar w:fldCharType="begin"/>
        </w:r>
        <w:r w:rsidR="002329C3">
          <w:rPr>
            <w:noProof/>
            <w:webHidden/>
          </w:rPr>
          <w:instrText xml:space="preserve"> PAGEREF _Toc17188039 \h </w:instrText>
        </w:r>
        <w:r>
          <w:rPr>
            <w:noProof/>
            <w:webHidden/>
          </w:rPr>
        </w:r>
        <w:r>
          <w:rPr>
            <w:noProof/>
            <w:webHidden/>
          </w:rPr>
          <w:fldChar w:fldCharType="separate"/>
        </w:r>
        <w:r w:rsidR="002329C3">
          <w:rPr>
            <w:noProof/>
            <w:webHidden/>
          </w:rPr>
          <w:t>7</w:t>
        </w:r>
        <w:r>
          <w:rPr>
            <w:noProof/>
            <w:webHidden/>
          </w:rPr>
          <w:fldChar w:fldCharType="end"/>
        </w:r>
      </w:hyperlink>
    </w:p>
    <w:p w:rsidR="002329C3" w:rsidRDefault="0007151D">
      <w:pPr>
        <w:pStyle w:val="1"/>
        <w:tabs>
          <w:tab w:val="right" w:leader="dot" w:pos="9628"/>
        </w:tabs>
        <w:rPr>
          <w:rFonts w:asciiTheme="minorHAnsi" w:eastAsiaTheme="minorEastAsia" w:hAnsiTheme="minorHAnsi" w:cstheme="minorBidi"/>
          <w:b w:val="0"/>
          <w:noProof/>
          <w:sz w:val="24"/>
          <w:szCs w:val="24"/>
          <w:lang w:eastAsia="zh-TW"/>
        </w:rPr>
      </w:pPr>
      <w:hyperlink w:anchor="_Toc17188040" w:history="1">
        <w:r w:rsidR="002329C3" w:rsidRPr="00874B8F">
          <w:rPr>
            <w:rStyle w:val="ae"/>
            <w:noProof/>
            <w:lang w:val="en-GB"/>
          </w:rPr>
          <w:t>Instructions to the Competitor</w:t>
        </w:r>
        <w:r w:rsidR="002329C3">
          <w:rPr>
            <w:noProof/>
            <w:webHidden/>
          </w:rPr>
          <w:tab/>
        </w:r>
        <w:r>
          <w:rPr>
            <w:noProof/>
            <w:webHidden/>
          </w:rPr>
          <w:fldChar w:fldCharType="begin"/>
        </w:r>
        <w:r w:rsidR="002329C3">
          <w:rPr>
            <w:noProof/>
            <w:webHidden/>
          </w:rPr>
          <w:instrText xml:space="preserve"> PAGEREF _Toc17188040 \h </w:instrText>
        </w:r>
        <w:r>
          <w:rPr>
            <w:noProof/>
            <w:webHidden/>
          </w:rPr>
        </w:r>
        <w:r>
          <w:rPr>
            <w:noProof/>
            <w:webHidden/>
          </w:rPr>
          <w:fldChar w:fldCharType="separate"/>
        </w:r>
        <w:r w:rsidR="002329C3">
          <w:rPr>
            <w:noProof/>
            <w:webHidden/>
          </w:rPr>
          <w:t>8</w:t>
        </w:r>
        <w:r>
          <w:rPr>
            <w:noProof/>
            <w:webHidden/>
          </w:rPr>
          <w:fldChar w:fldCharType="end"/>
        </w:r>
      </w:hyperlink>
    </w:p>
    <w:p w:rsidR="002329C3" w:rsidRDefault="0007151D">
      <w:pPr>
        <w:pStyle w:val="1"/>
        <w:tabs>
          <w:tab w:val="right" w:leader="dot" w:pos="9628"/>
        </w:tabs>
        <w:rPr>
          <w:rFonts w:asciiTheme="minorHAnsi" w:eastAsiaTheme="minorEastAsia" w:hAnsiTheme="minorHAnsi" w:cstheme="minorBidi"/>
          <w:b w:val="0"/>
          <w:noProof/>
          <w:sz w:val="24"/>
          <w:szCs w:val="24"/>
          <w:lang w:eastAsia="zh-TW"/>
        </w:rPr>
      </w:pPr>
      <w:hyperlink w:anchor="_Toc17188041" w:history="1">
        <w:r w:rsidR="002329C3" w:rsidRPr="00874B8F">
          <w:rPr>
            <w:rStyle w:val="ae"/>
            <w:noProof/>
            <w:lang w:val="en-GB"/>
          </w:rPr>
          <w:t>Marking Scheme</w:t>
        </w:r>
        <w:r w:rsidR="002329C3">
          <w:rPr>
            <w:noProof/>
            <w:webHidden/>
          </w:rPr>
          <w:tab/>
        </w:r>
        <w:r>
          <w:rPr>
            <w:noProof/>
            <w:webHidden/>
          </w:rPr>
          <w:fldChar w:fldCharType="begin"/>
        </w:r>
        <w:r w:rsidR="002329C3">
          <w:rPr>
            <w:noProof/>
            <w:webHidden/>
          </w:rPr>
          <w:instrText xml:space="preserve"> PAGEREF _Toc17188041 \h </w:instrText>
        </w:r>
        <w:r>
          <w:rPr>
            <w:noProof/>
            <w:webHidden/>
          </w:rPr>
        </w:r>
        <w:r>
          <w:rPr>
            <w:noProof/>
            <w:webHidden/>
          </w:rPr>
          <w:fldChar w:fldCharType="separate"/>
        </w:r>
        <w:r w:rsidR="002329C3">
          <w:rPr>
            <w:noProof/>
            <w:webHidden/>
          </w:rPr>
          <w:t>8</w:t>
        </w:r>
        <w:r>
          <w:rPr>
            <w:noProof/>
            <w:webHidden/>
          </w:rPr>
          <w:fldChar w:fldCharType="end"/>
        </w:r>
      </w:hyperlink>
    </w:p>
    <w:p w:rsidR="00887C3D" w:rsidRDefault="0007151D" w:rsidP="00D103CB">
      <w:r>
        <w:fldChar w:fldCharType="end"/>
      </w:r>
    </w:p>
    <w:p w:rsidR="00887C3D" w:rsidRDefault="00887C3D" w:rsidP="00887C3D">
      <w:r>
        <w:br w:type="page"/>
      </w:r>
    </w:p>
    <w:p w:rsidR="00453B91" w:rsidRPr="00453B91" w:rsidRDefault="00453B91" w:rsidP="0044136E">
      <w:pPr>
        <w:pStyle w:val="10"/>
        <w:rPr>
          <w:rFonts w:ascii="Arial" w:hAnsi="Arial"/>
          <w:color w:val="0070C0"/>
          <w:lang w:val="en-GB"/>
        </w:rPr>
      </w:pPr>
      <w:bookmarkStart w:id="14" w:name="_Toc17188033"/>
      <w:bookmarkStart w:id="15" w:name="_Toc386117271"/>
      <w:bookmarkStart w:id="16" w:name="_Toc386117478"/>
      <w:r w:rsidRPr="00453B91">
        <w:rPr>
          <w:lang w:val="en-GB"/>
        </w:rPr>
        <w:lastRenderedPageBreak/>
        <w:t>Introduction</w:t>
      </w:r>
      <w:bookmarkEnd w:id="14"/>
      <w:r w:rsidRPr="00453B91">
        <w:rPr>
          <w:lang w:val="en-GB"/>
        </w:rPr>
        <w:t xml:space="preserve"> </w:t>
      </w:r>
      <w:ins w:id="17" w:author="Kai-Wen" w:date="2019-08-23T09:29:00Z">
        <w:r w:rsidR="00314C7B" w:rsidRPr="00BC1F42">
          <w:rPr>
            <w:rFonts w:asciiTheme="minorEastAsia" w:eastAsiaTheme="minorEastAsia" w:hAnsiTheme="minorEastAsia" w:hint="eastAsia"/>
            <w:color w:val="0000FF"/>
            <w:lang w:eastAsia="zh-TW"/>
          </w:rPr>
          <w:t>介紹</w:t>
        </w:r>
      </w:ins>
    </w:p>
    <w:p w:rsidR="00000000" w:rsidRDefault="0070696E" w:rsidP="005C696C">
      <w:pPr>
        <w:spacing w:beforeLines="50" w:after="80"/>
        <w:rPr>
          <w:ins w:id="18" w:author="Kai-Wen" w:date="2019-08-23T09:32:00Z"/>
          <w:rFonts w:ascii="Arial" w:hAnsi="Arial"/>
          <w:lang w:val="en-GB" w:eastAsia="zh-TW"/>
        </w:rPr>
        <w:pPrChange w:id="19" w:author="Kai-Wen" w:date="2019-08-23T13:37:00Z">
          <w:pPr>
            <w:spacing w:after="80"/>
          </w:pPr>
        </w:pPrChange>
      </w:pPr>
      <w:r w:rsidRPr="000F6B94">
        <w:rPr>
          <w:rFonts w:ascii="Arial" w:hAnsi="Arial"/>
          <w:lang w:val="en-GB"/>
        </w:rPr>
        <w:t xml:space="preserve">Our world has changed a lot over the past 10 years, the borders of country are blurred, it becomes easier to travel, </w:t>
      </w:r>
      <w:proofErr w:type="gramStart"/>
      <w:r w:rsidRPr="000F6B94">
        <w:rPr>
          <w:rFonts w:ascii="Arial" w:hAnsi="Arial"/>
          <w:lang w:val="en-GB"/>
        </w:rPr>
        <w:t>people</w:t>
      </w:r>
      <w:proofErr w:type="gramEnd"/>
      <w:r w:rsidRPr="000F6B94">
        <w:rPr>
          <w:rFonts w:ascii="Arial" w:hAnsi="Arial"/>
          <w:lang w:val="en-GB"/>
        </w:rPr>
        <w:t xml:space="preserve"> learn new worlds and become travellers. But this leads to an increase in the information processed and may be the reason for the loss of the most important and interesting aspects of the life of the studied worlds for travellers. </w:t>
      </w:r>
    </w:p>
    <w:p w:rsidR="00000000" w:rsidRDefault="00314C7B" w:rsidP="005C696C">
      <w:pPr>
        <w:pStyle w:val="af6"/>
        <w:spacing w:beforeLines="50" w:line="256" w:lineRule="auto"/>
        <w:ind w:right="366"/>
        <w:rPr>
          <w:color w:val="0000FF"/>
          <w:lang w:eastAsia="zh-TW"/>
          <w:rPrChange w:id="20" w:author="Kai-Wen" w:date="2019-08-23T09:32:00Z">
            <w:rPr>
              <w:rFonts w:ascii="Arial" w:hAnsi="Arial"/>
              <w:lang w:val="en-GB" w:eastAsia="zh-TW"/>
            </w:rPr>
          </w:rPrChange>
        </w:rPr>
        <w:pPrChange w:id="21" w:author="Kai-Wen" w:date="2019-08-23T13:37:00Z">
          <w:pPr>
            <w:spacing w:after="80"/>
          </w:pPr>
        </w:pPrChange>
      </w:pPr>
      <w:ins w:id="22" w:author="Kai-Wen" w:date="2019-08-23T09:32:00Z">
        <w:r w:rsidRPr="00D01DF4">
          <w:rPr>
            <w:rFonts w:eastAsiaTheme="minorEastAsia" w:hint="eastAsia"/>
            <w:color w:val="0000FF"/>
            <w:lang w:eastAsia="zh-TW"/>
          </w:rPr>
          <w:t>過去十年來世界大幅變化，國家邊界變得模糊不清，旅遊變得更容易了，人們就像發現新世界一樣，成為旅人。不過這也代表處理的資訊增加了，遊客認識世界時</w:t>
        </w:r>
        <w:r>
          <w:rPr>
            <w:rFonts w:eastAsiaTheme="minorEastAsia" w:hint="eastAsia"/>
            <w:color w:val="0000FF"/>
            <w:lang w:eastAsia="zh-TW"/>
          </w:rPr>
          <w:t>，</w:t>
        </w:r>
        <w:r w:rsidRPr="00D01DF4">
          <w:rPr>
            <w:rFonts w:eastAsiaTheme="minorEastAsia" w:hint="eastAsia"/>
            <w:color w:val="0000FF"/>
            <w:lang w:eastAsia="zh-TW"/>
          </w:rPr>
          <w:t>可能也因此失去最重要而有趣的層面。</w:t>
        </w:r>
      </w:ins>
    </w:p>
    <w:p w:rsidR="00000000" w:rsidRDefault="0070696E" w:rsidP="005C696C">
      <w:pPr>
        <w:spacing w:beforeLines="50" w:after="80"/>
        <w:rPr>
          <w:ins w:id="23" w:author="Kai-Wen" w:date="2019-08-23T09:33:00Z"/>
          <w:rFonts w:ascii="Arial" w:hAnsi="Arial"/>
          <w:lang w:val="en-GB" w:eastAsia="zh-TW"/>
        </w:rPr>
        <w:pPrChange w:id="24" w:author="Kai-Wen" w:date="2019-08-23T13:37:00Z">
          <w:pPr>
            <w:spacing w:after="80"/>
          </w:pPr>
        </w:pPrChange>
      </w:pPr>
      <w:r w:rsidRPr="000F6B94">
        <w:rPr>
          <w:rFonts w:ascii="Arial" w:hAnsi="Arial"/>
          <w:lang w:val="en-GB"/>
        </w:rPr>
        <w:t xml:space="preserve">This problem is solved by various electronic helpers, simple and affordable Internet services that help to systematize the </w:t>
      </w:r>
      <w:proofErr w:type="gramStart"/>
      <w:r w:rsidRPr="000F6B94">
        <w:rPr>
          <w:rFonts w:ascii="Arial" w:hAnsi="Arial"/>
          <w:lang w:val="en-GB"/>
        </w:rPr>
        <w:t>data,</w:t>
      </w:r>
      <w:proofErr w:type="gramEnd"/>
      <w:r w:rsidRPr="000F6B94">
        <w:rPr>
          <w:rFonts w:ascii="Arial" w:hAnsi="Arial"/>
          <w:lang w:val="en-GB"/>
        </w:rPr>
        <w:t xml:space="preserve"> follow the notes of other </w:t>
      </w:r>
      <w:proofErr w:type="spellStart"/>
      <w:r w:rsidRPr="000F6B94">
        <w:rPr>
          <w:rFonts w:ascii="Arial" w:hAnsi="Arial"/>
          <w:lang w:val="en-GB"/>
        </w:rPr>
        <w:t>travelers</w:t>
      </w:r>
      <w:proofErr w:type="spellEnd"/>
      <w:r w:rsidRPr="000F6B94">
        <w:rPr>
          <w:rFonts w:ascii="Arial" w:hAnsi="Arial"/>
          <w:lang w:val="en-GB"/>
        </w:rPr>
        <w:t>, create new resources and databases about interesting places and things.</w:t>
      </w:r>
    </w:p>
    <w:p w:rsidR="00000000" w:rsidRDefault="00314C7B" w:rsidP="005C696C">
      <w:pPr>
        <w:pStyle w:val="af6"/>
        <w:spacing w:beforeLines="50" w:line="256" w:lineRule="auto"/>
        <w:ind w:right="366"/>
        <w:rPr>
          <w:color w:val="0000FF"/>
          <w:lang w:eastAsia="zh-TW"/>
          <w:rPrChange w:id="25" w:author="Kai-Wen" w:date="2019-08-23T09:33:00Z">
            <w:rPr>
              <w:rFonts w:ascii="Arial" w:hAnsi="Arial"/>
              <w:lang w:val="en-GB" w:eastAsia="zh-TW"/>
            </w:rPr>
          </w:rPrChange>
        </w:rPr>
        <w:pPrChange w:id="26" w:author="Kai-Wen" w:date="2019-08-23T13:37:00Z">
          <w:pPr>
            <w:spacing w:after="80"/>
          </w:pPr>
        </w:pPrChange>
      </w:pPr>
      <w:ins w:id="27" w:author="Kai-Wen" w:date="2019-08-23T09:33:00Z">
        <w:r w:rsidRPr="00D01DF4">
          <w:rPr>
            <w:rFonts w:eastAsiaTheme="minorEastAsia" w:hint="eastAsia"/>
            <w:color w:val="0000FF"/>
            <w:lang w:eastAsia="zh-TW"/>
          </w:rPr>
          <w:t>這個問題可藉由各種電子輔助工具來解決，是</w:t>
        </w:r>
        <w:r>
          <w:rPr>
            <w:rFonts w:eastAsiaTheme="minorEastAsia" w:hint="eastAsia"/>
            <w:color w:val="0000FF"/>
            <w:lang w:eastAsia="zh-TW"/>
          </w:rPr>
          <w:t>簡單又便宜的網路服務，幫助將資料系統化，參考其他遊客的評論，為</w:t>
        </w:r>
        <w:r w:rsidRPr="00D01DF4">
          <w:rPr>
            <w:rFonts w:eastAsiaTheme="minorEastAsia" w:hint="eastAsia"/>
            <w:color w:val="0000FF"/>
            <w:lang w:eastAsia="zh-TW"/>
          </w:rPr>
          <w:t>好玩</w:t>
        </w:r>
        <w:r>
          <w:rPr>
            <w:rFonts w:eastAsiaTheme="minorEastAsia" w:hint="eastAsia"/>
            <w:color w:val="0000FF"/>
            <w:lang w:eastAsia="zh-TW"/>
          </w:rPr>
          <w:t>的景點事物建立</w:t>
        </w:r>
        <w:r w:rsidRPr="00D01DF4">
          <w:rPr>
            <w:rFonts w:eastAsiaTheme="minorEastAsia" w:hint="eastAsia"/>
            <w:color w:val="0000FF"/>
            <w:lang w:eastAsia="zh-TW"/>
          </w:rPr>
          <w:t>新資源和資料庫。</w:t>
        </w:r>
      </w:ins>
    </w:p>
    <w:p w:rsidR="00000000" w:rsidRDefault="0070696E" w:rsidP="005C696C">
      <w:pPr>
        <w:spacing w:beforeLines="50" w:after="80"/>
        <w:rPr>
          <w:ins w:id="28" w:author="Kai-Wen" w:date="2019-08-23T09:33:00Z"/>
          <w:rFonts w:ascii="Arial" w:hAnsi="Arial"/>
          <w:lang w:val="en-GB" w:eastAsia="zh-TW"/>
        </w:rPr>
        <w:pPrChange w:id="29" w:author="Kai-Wen" w:date="2019-08-23T13:37:00Z">
          <w:pPr>
            <w:spacing w:after="80"/>
          </w:pPr>
        </w:pPrChange>
      </w:pPr>
      <w:r w:rsidRPr="000F6B94">
        <w:rPr>
          <w:rFonts w:ascii="Arial" w:hAnsi="Arial"/>
          <w:lang w:val="en-GB"/>
        </w:rPr>
        <w:t xml:space="preserve">Your task will be to develop a working prototype of one of these services – Interactive Presenter. </w:t>
      </w:r>
      <w:proofErr w:type="gramStart"/>
      <w:r w:rsidRPr="000F6B94">
        <w:rPr>
          <w:rFonts w:ascii="Arial" w:hAnsi="Arial"/>
          <w:lang w:val="en-GB"/>
        </w:rPr>
        <w:t xml:space="preserve">And a one-page </w:t>
      </w:r>
      <w:r w:rsidR="000F6B94" w:rsidRPr="000F6B94">
        <w:rPr>
          <w:rFonts w:ascii="Arial" w:hAnsi="Arial"/>
          <w:lang w:val="en-GB"/>
        </w:rPr>
        <w:t xml:space="preserve">marketing </w:t>
      </w:r>
      <w:r w:rsidRPr="000F6B94">
        <w:rPr>
          <w:rFonts w:ascii="Arial" w:hAnsi="Arial"/>
          <w:lang w:val="en-GB"/>
        </w:rPr>
        <w:t xml:space="preserve">site for </w:t>
      </w:r>
      <w:r w:rsidR="000F6B94" w:rsidRPr="000F6B94">
        <w:rPr>
          <w:rFonts w:ascii="Arial" w:hAnsi="Arial"/>
          <w:lang w:val="en-GB"/>
        </w:rPr>
        <w:t>t</w:t>
      </w:r>
      <w:r w:rsidRPr="000F6B94">
        <w:rPr>
          <w:rFonts w:ascii="Arial" w:hAnsi="Arial"/>
          <w:lang w:val="en-GB"/>
        </w:rPr>
        <w:t>his presentation on the Internet.</w:t>
      </w:r>
      <w:proofErr w:type="gramEnd"/>
    </w:p>
    <w:p w:rsidR="00000000" w:rsidRDefault="00314C7B" w:rsidP="005C696C">
      <w:pPr>
        <w:pStyle w:val="af6"/>
        <w:spacing w:beforeLines="50" w:line="256" w:lineRule="auto"/>
        <w:ind w:right="633"/>
        <w:rPr>
          <w:color w:val="0000FF"/>
          <w:lang w:eastAsia="zh-TW"/>
          <w:rPrChange w:id="30" w:author="Kai-Wen" w:date="2019-08-23T09:33:00Z">
            <w:rPr>
              <w:rFonts w:ascii="Arial" w:hAnsi="Arial"/>
              <w:lang w:val="en-GB" w:eastAsia="zh-TW"/>
            </w:rPr>
          </w:rPrChange>
        </w:rPr>
        <w:pPrChange w:id="31" w:author="Kai-Wen" w:date="2019-08-23T13:37:00Z">
          <w:pPr>
            <w:spacing w:after="80"/>
          </w:pPr>
        </w:pPrChange>
      </w:pPr>
      <w:ins w:id="32" w:author="Kai-Wen" w:date="2019-08-23T09:33:00Z">
        <w:r w:rsidRPr="00D01DF4">
          <w:rPr>
            <w:rFonts w:eastAsiaTheme="minorEastAsia" w:hint="eastAsia"/>
            <w:color w:val="0000FF"/>
            <w:lang w:eastAsia="zh-TW"/>
          </w:rPr>
          <w:t>你的工作是要開發這種服務的一款原型</w:t>
        </w:r>
        <w:r w:rsidRPr="00D01DF4">
          <w:rPr>
            <w:rFonts w:eastAsiaTheme="minorEastAsia" w:hint="eastAsia"/>
            <w:color w:val="0000FF"/>
            <w:lang w:eastAsia="zh-TW"/>
          </w:rPr>
          <w:t>(prototype)</w:t>
        </w:r>
        <w:proofErr w:type="gramStart"/>
        <w:r w:rsidRPr="00D01DF4">
          <w:rPr>
            <w:rFonts w:eastAsiaTheme="minorEastAsia"/>
            <w:color w:val="0000FF"/>
            <w:lang w:eastAsia="zh-TW"/>
          </w:rPr>
          <w:t>—</w:t>
        </w:r>
        <w:proofErr w:type="gramEnd"/>
        <w:r w:rsidRPr="00D01DF4">
          <w:rPr>
            <w:rFonts w:eastAsiaTheme="minorEastAsia" w:hint="eastAsia"/>
            <w:color w:val="0000FF"/>
            <w:lang w:eastAsia="zh-TW"/>
          </w:rPr>
          <w:t>Interactive Presenter(</w:t>
        </w:r>
        <w:r w:rsidRPr="00FF1D63">
          <w:rPr>
            <w:rFonts w:eastAsiaTheme="minorEastAsia" w:hint="eastAsia"/>
            <w:color w:val="0000FF"/>
            <w:lang w:eastAsia="zh-TW"/>
          </w:rPr>
          <w:t>互動式簡報工具</w:t>
        </w:r>
        <w:r w:rsidRPr="00D01DF4">
          <w:rPr>
            <w:rFonts w:eastAsiaTheme="minorEastAsia" w:hint="eastAsia"/>
            <w:color w:val="0000FF"/>
            <w:lang w:eastAsia="zh-TW"/>
          </w:rPr>
          <w:t>)</w:t>
        </w:r>
        <w:r>
          <w:rPr>
            <w:rFonts w:eastAsiaTheme="minorEastAsia" w:hint="eastAsia"/>
            <w:color w:val="0000FF"/>
            <w:lang w:eastAsia="zh-TW"/>
          </w:rPr>
          <w:t>，還有一個單頁式網站，可在網路上放簡報。</w:t>
        </w:r>
      </w:ins>
    </w:p>
    <w:p w:rsidR="00000000" w:rsidRDefault="0070696E" w:rsidP="005C696C">
      <w:pPr>
        <w:spacing w:beforeLines="50" w:after="80"/>
        <w:rPr>
          <w:ins w:id="33" w:author="Kai-Wen" w:date="2019-08-23T09:33:00Z"/>
          <w:rFonts w:ascii="Arial" w:hAnsi="Arial"/>
          <w:lang w:val="en-GB" w:eastAsia="zh-TW"/>
        </w:rPr>
        <w:pPrChange w:id="34" w:author="Kai-Wen" w:date="2019-08-23T13:37:00Z">
          <w:pPr>
            <w:spacing w:after="80"/>
          </w:pPr>
        </w:pPrChange>
      </w:pPr>
      <w:r w:rsidRPr="000F6B94">
        <w:rPr>
          <w:rFonts w:ascii="Arial" w:hAnsi="Arial"/>
          <w:lang w:val="en-GB"/>
        </w:rPr>
        <w:t xml:space="preserve">The main idea of that service is to create a huge database of everything. And to give everyone the opportunity to get acquainted with it in an interactive way, allowing you to concentrate only on this interesting information. </w:t>
      </w:r>
    </w:p>
    <w:p w:rsidR="00000000" w:rsidRDefault="00314C7B" w:rsidP="005C696C">
      <w:pPr>
        <w:pStyle w:val="af6"/>
        <w:spacing w:beforeLines="50" w:line="256" w:lineRule="auto"/>
        <w:ind w:right="109"/>
        <w:rPr>
          <w:color w:val="0000FF"/>
          <w:w w:val="105"/>
          <w:lang w:eastAsia="zh-TW"/>
          <w:rPrChange w:id="35" w:author="Kai-Wen" w:date="2019-08-23T09:33:00Z">
            <w:rPr>
              <w:rFonts w:ascii="Arial" w:hAnsi="Arial"/>
              <w:lang w:val="en-GB" w:eastAsia="zh-TW"/>
            </w:rPr>
          </w:rPrChange>
        </w:rPr>
        <w:pPrChange w:id="36" w:author="Kai-Wen" w:date="2019-08-23T13:37:00Z">
          <w:pPr>
            <w:spacing w:after="80"/>
          </w:pPr>
        </w:pPrChange>
      </w:pPr>
      <w:ins w:id="37" w:author="Kai-Wen" w:date="2019-08-23T09:33:00Z">
        <w:r w:rsidRPr="00AC37C9">
          <w:rPr>
            <w:rFonts w:eastAsiaTheme="minorEastAsia" w:hint="eastAsia"/>
            <w:color w:val="0000FF"/>
            <w:w w:val="105"/>
            <w:lang w:eastAsia="zh-TW"/>
          </w:rPr>
          <w:t>這項服務的主要概念是</w:t>
        </w:r>
        <w:r>
          <w:rPr>
            <w:rFonts w:eastAsiaTheme="minorEastAsia" w:hint="eastAsia"/>
            <w:color w:val="0000FF"/>
            <w:w w:val="105"/>
            <w:lang w:eastAsia="zh-TW"/>
          </w:rPr>
          <w:t>為所有事物</w:t>
        </w:r>
        <w:r w:rsidRPr="00AC37C9">
          <w:rPr>
            <w:rFonts w:eastAsiaTheme="minorEastAsia" w:hint="eastAsia"/>
            <w:color w:val="0000FF"/>
            <w:w w:val="105"/>
            <w:lang w:eastAsia="zh-TW"/>
          </w:rPr>
          <w:t>打造</w:t>
        </w:r>
        <w:r>
          <w:rPr>
            <w:rFonts w:eastAsiaTheme="minorEastAsia" w:hint="eastAsia"/>
            <w:color w:val="0000FF"/>
            <w:w w:val="105"/>
            <w:lang w:eastAsia="zh-TW"/>
          </w:rPr>
          <w:t>巨型資料庫，也讓大家有機會以互動的方式認識資料庫，讓你只專注在有趣的資訊上。</w:t>
        </w:r>
      </w:ins>
    </w:p>
    <w:p w:rsidR="00000000" w:rsidRDefault="0070696E" w:rsidP="005C696C">
      <w:pPr>
        <w:spacing w:beforeLines="50" w:after="80"/>
        <w:rPr>
          <w:ins w:id="38" w:author="Kai-Wen" w:date="2019-08-23T09:33:00Z"/>
          <w:rFonts w:ascii="Arial" w:hAnsi="Arial"/>
          <w:lang w:val="en-GB" w:eastAsia="zh-TW"/>
        </w:rPr>
        <w:pPrChange w:id="39" w:author="Kai-Wen" w:date="2019-08-23T13:37:00Z">
          <w:pPr>
            <w:spacing w:after="80"/>
          </w:pPr>
        </w:pPrChange>
      </w:pPr>
      <w:r w:rsidRPr="000F6B94">
        <w:rPr>
          <w:rFonts w:ascii="Arial" w:hAnsi="Arial"/>
          <w:lang w:val="en-GB"/>
        </w:rPr>
        <w:t xml:space="preserve">But the company understands that this is a voluminous task, so it suggested that you develop a prototype of a web application for one narrow area - </w:t>
      </w:r>
      <w:proofErr w:type="gramStart"/>
      <w:r w:rsidRPr="000F6B94">
        <w:rPr>
          <w:rFonts w:ascii="Arial" w:hAnsi="Arial"/>
          <w:lang w:val="en-GB"/>
        </w:rPr>
        <w:t>tourist company</w:t>
      </w:r>
      <w:proofErr w:type="gramEnd"/>
      <w:r w:rsidRPr="000F6B94">
        <w:rPr>
          <w:rFonts w:ascii="Arial" w:hAnsi="Arial"/>
          <w:lang w:val="en-GB"/>
        </w:rPr>
        <w:t xml:space="preserve"> of Kazan, whose goal is to acquaint visitors of the city with the history, culture and atmosphere of the thousand-year-old capital of Tatarstan in an interactive presentation format. The visitor can choose the route of acquaintance and receipt of information in accordance with his contextual choice on each slide. </w:t>
      </w:r>
    </w:p>
    <w:p w:rsidR="00000000" w:rsidRDefault="00314C7B" w:rsidP="005C696C">
      <w:pPr>
        <w:pStyle w:val="af6"/>
        <w:spacing w:beforeLines="50" w:line="256" w:lineRule="auto"/>
        <w:ind w:right="131"/>
        <w:rPr>
          <w:color w:val="0000FF"/>
          <w:lang w:eastAsia="zh-TW"/>
          <w:rPrChange w:id="40" w:author="Kai-Wen" w:date="2019-08-23T09:33:00Z">
            <w:rPr>
              <w:rFonts w:ascii="Arial" w:hAnsi="Arial"/>
              <w:lang w:val="en-GB" w:eastAsia="zh-TW"/>
            </w:rPr>
          </w:rPrChange>
        </w:rPr>
        <w:pPrChange w:id="41" w:author="Kai-Wen" w:date="2019-08-23T13:37:00Z">
          <w:pPr>
            <w:spacing w:after="80"/>
          </w:pPr>
        </w:pPrChange>
      </w:pPr>
      <w:ins w:id="42" w:author="Kai-Wen" w:date="2019-08-23T09:33:00Z">
        <w:r w:rsidRPr="00671E99">
          <w:rPr>
            <w:rFonts w:eastAsiaTheme="minorEastAsia" w:hint="eastAsia"/>
            <w:color w:val="0000FF"/>
            <w:w w:val="105"/>
            <w:lang w:eastAsia="zh-TW"/>
          </w:rPr>
          <w:t>但是公司明白工程浩大，所以建議你開發一款網路</w:t>
        </w:r>
        <w:r>
          <w:rPr>
            <w:rFonts w:eastAsiaTheme="minorEastAsia" w:hint="eastAsia"/>
            <w:color w:val="0000FF"/>
            <w:w w:val="105"/>
            <w:lang w:eastAsia="zh-TW"/>
          </w:rPr>
          <w:t>應用程式</w:t>
        </w:r>
        <w:r w:rsidRPr="00671E99">
          <w:rPr>
            <w:rFonts w:eastAsiaTheme="minorEastAsia" w:hint="eastAsia"/>
            <w:color w:val="0000FF"/>
            <w:w w:val="105"/>
            <w:lang w:eastAsia="zh-TW"/>
          </w:rPr>
          <w:t>的</w:t>
        </w:r>
        <w:r>
          <w:rPr>
            <w:rFonts w:eastAsiaTheme="minorEastAsia" w:hint="eastAsia"/>
            <w:color w:val="0000FF"/>
            <w:w w:val="105"/>
            <w:lang w:eastAsia="zh-TW"/>
          </w:rPr>
          <w:t>原型，將區域限縮</w:t>
        </w:r>
        <w:proofErr w:type="gramStart"/>
        <w:r>
          <w:rPr>
            <w:rFonts w:eastAsiaTheme="minorEastAsia" w:hint="eastAsia"/>
            <w:color w:val="0000FF"/>
            <w:w w:val="105"/>
            <w:lang w:eastAsia="zh-TW"/>
          </w:rPr>
          <w:t>為喀山</w:t>
        </w:r>
        <w:proofErr w:type="gramEnd"/>
        <w:r>
          <w:rPr>
            <w:rFonts w:eastAsiaTheme="minorEastAsia" w:hint="eastAsia"/>
            <w:color w:val="0000FF"/>
            <w:w w:val="105"/>
            <w:lang w:eastAsia="zh-TW"/>
          </w:rPr>
          <w:t>的旅行社，這些旅行社</w:t>
        </w:r>
        <w:r w:rsidRPr="00185B8F">
          <w:rPr>
            <w:rFonts w:eastAsiaTheme="minorEastAsia" w:hint="eastAsia"/>
            <w:color w:val="0000FF"/>
            <w:w w:val="105"/>
            <w:lang w:eastAsia="zh-TW"/>
          </w:rPr>
          <w:t>的目標是</w:t>
        </w:r>
        <w:r>
          <w:rPr>
            <w:rFonts w:eastAsiaTheme="minorEastAsia" w:hint="eastAsia"/>
            <w:color w:val="0000FF"/>
            <w:w w:val="105"/>
            <w:lang w:eastAsia="zh-TW"/>
          </w:rPr>
          <w:t>以互動式的簡報形式，</w:t>
        </w:r>
        <w:r w:rsidRPr="00185B8F">
          <w:rPr>
            <w:rFonts w:eastAsiaTheme="minorEastAsia" w:hint="eastAsia"/>
            <w:color w:val="0000FF"/>
            <w:w w:val="105"/>
            <w:lang w:eastAsia="zh-TW"/>
          </w:rPr>
          <w:t>讓遊客認識</w:t>
        </w:r>
        <w:proofErr w:type="spellStart"/>
        <w:r w:rsidRPr="00185B8F">
          <w:rPr>
            <w:color w:val="0000FF"/>
            <w:w w:val="105"/>
            <w:lang w:eastAsia="zh-TW"/>
          </w:rPr>
          <w:t>Tatarstan</w:t>
        </w:r>
        <w:proofErr w:type="spellEnd"/>
        <w:r w:rsidRPr="00185B8F">
          <w:rPr>
            <w:rFonts w:asciiTheme="minorEastAsia" w:eastAsiaTheme="minorEastAsia" w:hAnsiTheme="minorEastAsia" w:hint="eastAsia"/>
            <w:color w:val="0000FF"/>
            <w:w w:val="105"/>
            <w:lang w:eastAsia="zh-TW"/>
          </w:rPr>
          <w:t>首都這座</w:t>
        </w:r>
        <w:r>
          <w:rPr>
            <w:rFonts w:eastAsiaTheme="minorEastAsia" w:hint="eastAsia"/>
            <w:color w:val="0000FF"/>
            <w:w w:val="105"/>
            <w:lang w:eastAsia="zh-TW"/>
          </w:rPr>
          <w:t>千年古城</w:t>
        </w:r>
        <w:r w:rsidRPr="00185B8F">
          <w:rPr>
            <w:rFonts w:eastAsiaTheme="minorEastAsia" w:hint="eastAsia"/>
            <w:color w:val="0000FF"/>
            <w:w w:val="105"/>
            <w:lang w:eastAsia="zh-TW"/>
          </w:rPr>
          <w:t>的</w:t>
        </w:r>
        <w:r w:rsidRPr="00185B8F">
          <w:rPr>
            <w:rFonts w:ascii="細明體" w:eastAsia="細明體" w:hAnsi="細明體" w:cs="細明體" w:hint="eastAsia"/>
            <w:color w:val="0000FF"/>
            <w:w w:val="105"/>
            <w:lang w:eastAsia="zh-TW"/>
          </w:rPr>
          <w:t>歷</w:t>
        </w:r>
        <w:r w:rsidRPr="00185B8F">
          <w:rPr>
            <w:rFonts w:ascii="MS Mincho" w:eastAsia="MS Mincho" w:hAnsi="MS Mincho" w:cs="MS Mincho" w:hint="eastAsia"/>
            <w:color w:val="0000FF"/>
            <w:w w:val="105"/>
            <w:lang w:eastAsia="zh-TW"/>
          </w:rPr>
          <w:t>史、文化，和</w:t>
        </w:r>
        <w:r>
          <w:rPr>
            <w:rFonts w:eastAsiaTheme="minorEastAsia" w:hint="eastAsia"/>
            <w:color w:val="0000FF"/>
            <w:w w:val="105"/>
            <w:lang w:eastAsia="zh-TW"/>
          </w:rPr>
          <w:t>氛圍。遊客可以選擇認識的路徑與接收的資訊，這些會因為</w:t>
        </w:r>
        <w:r w:rsidRPr="002C4A2C">
          <w:rPr>
            <w:rFonts w:eastAsiaTheme="minorEastAsia" w:hint="eastAsia"/>
            <w:color w:val="0000FF"/>
            <w:w w:val="105"/>
            <w:lang w:eastAsia="zh-TW"/>
          </w:rPr>
          <w:t>先前選擇不同投影片而變動。</w:t>
        </w:r>
      </w:ins>
    </w:p>
    <w:p w:rsidR="00000000" w:rsidRDefault="0070696E" w:rsidP="005C696C">
      <w:pPr>
        <w:spacing w:beforeLines="50" w:after="80"/>
        <w:rPr>
          <w:ins w:id="43" w:author="Kai-Wen" w:date="2019-08-23T09:34:00Z"/>
          <w:rFonts w:ascii="Arial" w:hAnsi="Arial"/>
          <w:lang w:val="en-GB" w:eastAsia="zh-TW"/>
        </w:rPr>
        <w:pPrChange w:id="44" w:author="Kai-Wen" w:date="2019-08-23T13:37:00Z">
          <w:pPr>
            <w:spacing w:after="80"/>
          </w:pPr>
        </w:pPrChange>
      </w:pPr>
      <w:r w:rsidRPr="000F6B94">
        <w:rPr>
          <w:rFonts w:ascii="Arial" w:hAnsi="Arial"/>
          <w:lang w:val="en-GB"/>
        </w:rPr>
        <w:t>In the future, it is planned to open for everyone to create their own interactive routes and publish them on the company's website. Therefore, special attention is paid to the route editor in terms of convenience and ease of use for the mass user.</w:t>
      </w:r>
    </w:p>
    <w:p w:rsidR="00B502EE" w:rsidRDefault="00314C7B" w:rsidP="005C696C">
      <w:pPr>
        <w:pStyle w:val="af6"/>
        <w:spacing w:beforeLines="50" w:line="256" w:lineRule="auto"/>
        <w:ind w:right="320"/>
        <w:jc w:val="both"/>
        <w:rPr>
          <w:ins w:id="45" w:author="Kai-Wen" w:date="2019-08-23T12:05:00Z"/>
          <w:rFonts w:eastAsiaTheme="minorEastAsia"/>
          <w:color w:val="0000FF"/>
          <w:lang w:eastAsia="zh-TW"/>
        </w:rPr>
      </w:pPr>
      <w:ins w:id="46" w:author="Kai-Wen" w:date="2019-08-23T09:34:00Z">
        <w:r w:rsidRPr="00797F13">
          <w:rPr>
            <w:rFonts w:eastAsiaTheme="minorEastAsia" w:hint="eastAsia"/>
            <w:color w:val="0000FF"/>
            <w:lang w:eastAsia="zh-TW"/>
          </w:rPr>
          <w:t>將來的</w:t>
        </w:r>
        <w:r>
          <w:rPr>
            <w:rFonts w:eastAsiaTheme="minorEastAsia" w:hint="eastAsia"/>
            <w:color w:val="0000FF"/>
            <w:lang w:eastAsia="zh-TW"/>
          </w:rPr>
          <w:t>計畫，是向所有人開放，可以自己創造互動的路徑，並發表在公司網站上。因此需特別注意路徑編輯器</w:t>
        </w:r>
        <w:r>
          <w:rPr>
            <w:rFonts w:eastAsiaTheme="minorEastAsia" w:hint="eastAsia"/>
            <w:color w:val="0000FF"/>
            <w:lang w:eastAsia="zh-TW"/>
          </w:rPr>
          <w:t>(route editor)</w:t>
        </w:r>
        <w:r>
          <w:rPr>
            <w:rFonts w:eastAsiaTheme="minorEastAsia" w:hint="eastAsia"/>
            <w:color w:val="0000FF"/>
            <w:lang w:eastAsia="zh-TW"/>
          </w:rPr>
          <w:t>，讓廣大使用者群用起來方便易上手。</w:t>
        </w:r>
      </w:ins>
    </w:p>
    <w:p w:rsidR="00B502EE" w:rsidRDefault="00B502EE">
      <w:pPr>
        <w:spacing w:after="160"/>
        <w:rPr>
          <w:ins w:id="47" w:author="Kai-Wen" w:date="2019-08-23T12:05:00Z"/>
          <w:rFonts w:ascii="Calibri" w:eastAsiaTheme="minorEastAsia" w:hAnsi="Calibri" w:cs="Calibri"/>
          <w:color w:val="0000FF"/>
          <w:szCs w:val="20"/>
          <w:lang w:eastAsia="zh-TW"/>
        </w:rPr>
      </w:pPr>
      <w:ins w:id="48" w:author="Kai-Wen" w:date="2019-08-23T12:05:00Z">
        <w:r>
          <w:rPr>
            <w:rFonts w:eastAsiaTheme="minorEastAsia"/>
            <w:color w:val="0000FF"/>
            <w:lang w:eastAsia="zh-TW"/>
          </w:rPr>
          <w:br w:type="page"/>
        </w:r>
      </w:ins>
    </w:p>
    <w:p w:rsidR="00000000" w:rsidRDefault="00DC2EFD" w:rsidP="005C696C">
      <w:pPr>
        <w:pStyle w:val="af6"/>
        <w:spacing w:beforeLines="50" w:line="256" w:lineRule="auto"/>
        <w:ind w:right="320"/>
        <w:jc w:val="both"/>
        <w:rPr>
          <w:del w:id="49" w:author="Kai-Wen" w:date="2019-08-23T11:50:00Z"/>
          <w:color w:val="0000FF"/>
          <w:lang w:eastAsia="zh-TW"/>
          <w:rPrChange w:id="50" w:author="Kai-Wen" w:date="2019-08-23T09:34:00Z">
            <w:rPr>
              <w:del w:id="51" w:author="Kai-Wen" w:date="2019-08-23T11:50:00Z"/>
              <w:rFonts w:ascii="Arial" w:hAnsi="Arial"/>
              <w:lang w:val="en-GB" w:eastAsia="zh-TW"/>
            </w:rPr>
          </w:rPrChange>
        </w:rPr>
        <w:pPrChange w:id="52" w:author="Kai-Wen" w:date="2019-08-23T13:37:00Z">
          <w:pPr>
            <w:spacing w:after="80"/>
          </w:pPr>
        </w:pPrChange>
      </w:pPr>
    </w:p>
    <w:p w:rsidR="00000000" w:rsidRDefault="00DC2EFD" w:rsidP="005C696C">
      <w:pPr>
        <w:pStyle w:val="af6"/>
        <w:spacing w:beforeLines="50" w:line="256" w:lineRule="auto"/>
        <w:ind w:right="320"/>
        <w:jc w:val="both"/>
        <w:rPr>
          <w:del w:id="53" w:author="Kai-Wen" w:date="2019-08-23T12:07:00Z"/>
          <w:lang w:val="en-GB" w:eastAsia="zh-TW"/>
        </w:rPr>
        <w:pPrChange w:id="54" w:author="Kai-Wen" w:date="2019-08-23T13:37:00Z">
          <w:pPr>
            <w:spacing w:after="80"/>
          </w:pPr>
        </w:pPrChange>
      </w:pPr>
    </w:p>
    <w:p w:rsidR="00453B91" w:rsidRPr="000F6B94" w:rsidRDefault="00453B91" w:rsidP="0044136E">
      <w:pPr>
        <w:pStyle w:val="10"/>
        <w:rPr>
          <w:rFonts w:ascii="Arial" w:hAnsi="Arial"/>
          <w:color w:val="0070C0"/>
          <w:lang w:val="en-GB"/>
        </w:rPr>
      </w:pPr>
      <w:bookmarkStart w:id="55" w:name="_Toc17188034"/>
      <w:r w:rsidRPr="000F6B94">
        <w:rPr>
          <w:lang w:val="en-GB"/>
        </w:rPr>
        <w:t>Description of project and tasks</w:t>
      </w:r>
      <w:bookmarkEnd w:id="55"/>
      <w:ins w:id="56" w:author="Kai-Wen" w:date="2019-08-23T09:34:00Z">
        <w:r w:rsidR="00314C7B" w:rsidRPr="00BC1F42">
          <w:rPr>
            <w:rFonts w:asciiTheme="minorEastAsia" w:eastAsiaTheme="minorEastAsia" w:hAnsiTheme="minorEastAsia" w:hint="eastAsia"/>
            <w:color w:val="0000FF"/>
            <w:lang w:eastAsia="zh-TW"/>
          </w:rPr>
          <w:t>專案和任務說明</w:t>
        </w:r>
      </w:ins>
    </w:p>
    <w:p w:rsidR="00000000" w:rsidRDefault="0070696E" w:rsidP="005C696C">
      <w:pPr>
        <w:spacing w:beforeLines="50" w:after="0"/>
        <w:rPr>
          <w:ins w:id="57" w:author="Kai-Wen" w:date="2019-08-23T09:34:00Z"/>
          <w:rFonts w:ascii="Arial" w:hAnsi="Arial"/>
          <w:lang w:val="en-GB" w:eastAsia="zh-TW"/>
        </w:rPr>
        <w:pPrChange w:id="58" w:author="Kai-Wen" w:date="2019-08-23T13:37:00Z">
          <w:pPr>
            <w:spacing w:after="80"/>
          </w:pPr>
        </w:pPrChange>
      </w:pPr>
      <w:r w:rsidRPr="000F6B94">
        <w:rPr>
          <w:rFonts w:ascii="Arial" w:hAnsi="Arial"/>
          <w:lang w:val="en-GB"/>
        </w:rPr>
        <w:t xml:space="preserve">This task is to be completed in 6 hours. </w:t>
      </w:r>
      <w:ins w:id="59" w:author="Thomas Mak" w:date="2019-08-20T15:38:00Z">
        <w:r w:rsidR="00F9511E">
          <w:rPr>
            <w:rFonts w:ascii="Arial" w:hAnsi="Arial"/>
            <w:lang w:val="en-GB"/>
          </w:rPr>
          <w:t xml:space="preserve">The result </w:t>
        </w:r>
      </w:ins>
      <w:ins w:id="60" w:author="Thomas Mak" w:date="2019-08-20T15:39:00Z">
        <w:r w:rsidR="005131B7">
          <w:rPr>
            <w:rFonts w:ascii="Arial" w:hAnsi="Arial"/>
            <w:lang w:val="en-GB"/>
          </w:rPr>
          <w:t>should</w:t>
        </w:r>
        <w:r w:rsidR="00F9511E">
          <w:rPr>
            <w:rFonts w:ascii="Arial" w:hAnsi="Arial"/>
            <w:lang w:val="en-GB"/>
          </w:rPr>
          <w:t xml:space="preserve"> work in modern browsers.</w:t>
        </w:r>
      </w:ins>
    </w:p>
    <w:p w:rsidR="00000000" w:rsidRDefault="0007151D" w:rsidP="005C696C">
      <w:pPr>
        <w:spacing w:beforeLines="50" w:after="0"/>
        <w:rPr>
          <w:ins w:id="61" w:author="Kai-Wen" w:date="2019-08-23T11:50:00Z"/>
          <w:rFonts w:ascii="Calibri" w:eastAsiaTheme="minorEastAsia" w:hAnsi="Calibri" w:cs="Calibri"/>
          <w:color w:val="0000FF"/>
          <w:w w:val="105"/>
          <w:szCs w:val="20"/>
          <w:lang w:eastAsia="zh-TW"/>
          <w:rPrChange w:id="62" w:author="Kai-Wen" w:date="2019-08-23T12:12:00Z">
            <w:rPr>
              <w:ins w:id="63" w:author="Kai-Wen" w:date="2019-08-23T11:50:00Z"/>
              <w:rFonts w:ascii="Arial" w:hAnsi="Arial"/>
              <w:color w:val="0000FF"/>
              <w:lang w:val="en-GB" w:eastAsia="zh-TW"/>
            </w:rPr>
          </w:rPrChange>
        </w:rPr>
        <w:pPrChange w:id="64" w:author="Kai-Wen" w:date="2019-08-23T13:37:00Z">
          <w:pPr>
            <w:spacing w:after="80"/>
          </w:pPr>
        </w:pPrChange>
      </w:pPr>
      <w:ins w:id="65" w:author="Kai-Wen" w:date="2019-08-23T09:34:00Z">
        <w:r w:rsidRPr="0007151D">
          <w:rPr>
            <w:rFonts w:ascii="Calibri" w:eastAsiaTheme="minorEastAsia" w:hAnsi="Calibri" w:cs="Calibri" w:hint="eastAsia"/>
            <w:color w:val="0000FF"/>
            <w:w w:val="105"/>
            <w:szCs w:val="20"/>
            <w:lang w:eastAsia="zh-TW"/>
            <w:rPrChange w:id="66" w:author="Kai-Wen" w:date="2019-08-23T12:12:00Z">
              <w:rPr>
                <w:rFonts w:ascii="Arial" w:hAnsi="Arial" w:hint="eastAsia"/>
                <w:lang w:val="en-GB" w:eastAsia="zh-TW"/>
              </w:rPr>
            </w:rPrChange>
          </w:rPr>
          <w:t>這項任務要在</w:t>
        </w:r>
        <w:r w:rsidRPr="0007151D">
          <w:rPr>
            <w:rFonts w:ascii="Calibri" w:eastAsiaTheme="minorEastAsia" w:hAnsi="Calibri" w:cs="Calibri"/>
            <w:color w:val="0000FF"/>
            <w:w w:val="105"/>
            <w:szCs w:val="20"/>
            <w:lang w:eastAsia="zh-TW"/>
            <w:rPrChange w:id="67" w:author="Kai-Wen" w:date="2019-08-23T12:12:00Z">
              <w:rPr>
                <w:rFonts w:ascii="Arial" w:hAnsi="Arial"/>
                <w:lang w:val="en-GB" w:eastAsia="zh-TW"/>
              </w:rPr>
            </w:rPrChange>
          </w:rPr>
          <w:t>6</w:t>
        </w:r>
        <w:r w:rsidRPr="0007151D">
          <w:rPr>
            <w:rFonts w:ascii="Calibri" w:eastAsiaTheme="minorEastAsia" w:hAnsi="Calibri" w:cs="Calibri" w:hint="eastAsia"/>
            <w:color w:val="0000FF"/>
            <w:w w:val="105"/>
            <w:szCs w:val="20"/>
            <w:lang w:eastAsia="zh-TW"/>
            <w:rPrChange w:id="68" w:author="Kai-Wen" w:date="2019-08-23T12:12:00Z">
              <w:rPr>
                <w:rFonts w:ascii="Arial" w:hAnsi="Arial" w:hint="eastAsia"/>
                <w:lang w:val="en-GB" w:eastAsia="zh-TW"/>
              </w:rPr>
            </w:rPrChange>
          </w:rPr>
          <w:t>小時內完成</w:t>
        </w:r>
      </w:ins>
      <w:ins w:id="69" w:author="Kai-Wen" w:date="2019-08-23T09:35:00Z">
        <w:r w:rsidRPr="0007151D">
          <w:rPr>
            <w:rFonts w:ascii="Calibri" w:eastAsiaTheme="minorEastAsia" w:hAnsi="Calibri" w:cs="Calibri" w:hint="eastAsia"/>
            <w:color w:val="0000FF"/>
            <w:w w:val="105"/>
            <w:szCs w:val="20"/>
            <w:lang w:eastAsia="zh-TW"/>
            <w:rPrChange w:id="70" w:author="Kai-Wen" w:date="2019-08-23T12:12:00Z">
              <w:rPr>
                <w:rFonts w:ascii="Arial" w:hAnsi="Arial" w:hint="eastAsia"/>
                <w:lang w:val="en-GB" w:eastAsia="zh-TW"/>
              </w:rPr>
            </w:rPrChange>
          </w:rPr>
          <w:t>，成果應在</w:t>
        </w:r>
      </w:ins>
      <w:ins w:id="71" w:author="Kai-Wen" w:date="2019-08-23T09:37:00Z">
        <w:r w:rsidRPr="0007151D">
          <w:rPr>
            <w:rFonts w:ascii="Calibri" w:eastAsiaTheme="minorEastAsia" w:hAnsi="Calibri" w:cs="Calibri" w:hint="eastAsia"/>
            <w:color w:val="0000FF"/>
            <w:w w:val="105"/>
            <w:szCs w:val="20"/>
            <w:lang w:eastAsia="zh-TW"/>
            <w:rPrChange w:id="72" w:author="Kai-Wen" w:date="2019-08-23T12:12:00Z">
              <w:rPr>
                <w:rFonts w:ascii="Arial" w:hAnsi="Arial" w:hint="eastAsia"/>
                <w:lang w:val="en-GB" w:eastAsia="zh-TW"/>
              </w:rPr>
            </w:rPrChange>
          </w:rPr>
          <w:t>現代的瀏覽器上正常運作。</w:t>
        </w:r>
      </w:ins>
    </w:p>
    <w:p w:rsidR="00000000" w:rsidRDefault="00DC2EFD" w:rsidP="005C696C">
      <w:pPr>
        <w:spacing w:beforeLines="50" w:after="0"/>
        <w:rPr>
          <w:del w:id="73" w:author="Kai-Wen" w:date="2019-08-23T11:51:00Z"/>
          <w:rFonts w:ascii="Arial" w:hAnsi="Arial"/>
          <w:color w:val="0000FF"/>
          <w:lang w:val="en-GB" w:eastAsia="zh-TW"/>
          <w:rPrChange w:id="74" w:author="Kai-Wen" w:date="2019-08-23T09:37:00Z">
            <w:rPr>
              <w:del w:id="75" w:author="Kai-Wen" w:date="2019-08-23T11:51:00Z"/>
              <w:rFonts w:ascii="Arial" w:hAnsi="Arial"/>
              <w:lang w:val="en-GB" w:eastAsia="zh-TW"/>
            </w:rPr>
          </w:rPrChange>
        </w:rPr>
        <w:pPrChange w:id="76" w:author="Kai-Wen" w:date="2019-08-23T13:37:00Z">
          <w:pPr>
            <w:spacing w:after="80"/>
          </w:pPr>
        </w:pPrChange>
      </w:pPr>
    </w:p>
    <w:p w:rsidR="00000000" w:rsidRDefault="0070696E" w:rsidP="005C696C">
      <w:pPr>
        <w:spacing w:beforeLines="50" w:after="0"/>
        <w:rPr>
          <w:ins w:id="77" w:author="Kai-Wen" w:date="2019-08-23T09:43:00Z"/>
          <w:rFonts w:ascii="Arial" w:hAnsi="Arial"/>
          <w:lang w:val="en-GB" w:eastAsia="zh-TW"/>
        </w:rPr>
        <w:pPrChange w:id="78" w:author="Kai-Wen" w:date="2019-08-23T13:37:00Z">
          <w:pPr>
            <w:spacing w:after="80"/>
          </w:pPr>
        </w:pPrChange>
      </w:pPr>
      <w:r w:rsidRPr="000F6B94">
        <w:rPr>
          <w:rFonts w:ascii="Arial" w:hAnsi="Arial"/>
          <w:lang w:val="en-GB"/>
        </w:rPr>
        <w:t>The first 3 hours you will create the worked prototype of application using JavaScript ensuring the app works correctly in different web browsers, following the requirements described below.</w:t>
      </w:r>
    </w:p>
    <w:p w:rsidR="00000000" w:rsidRDefault="0007151D" w:rsidP="005C696C">
      <w:pPr>
        <w:spacing w:beforeLines="50" w:after="0"/>
        <w:rPr>
          <w:rFonts w:ascii="Calibri" w:eastAsiaTheme="minorEastAsia" w:hAnsi="Calibri" w:cs="Calibri"/>
          <w:color w:val="0000FF"/>
          <w:w w:val="105"/>
          <w:szCs w:val="20"/>
          <w:lang w:eastAsia="zh-TW"/>
          <w:rPrChange w:id="79" w:author="Kai-Wen" w:date="2019-08-23T12:12:00Z">
            <w:rPr>
              <w:rFonts w:ascii="Arial" w:hAnsi="Arial"/>
              <w:lang w:val="en-GB" w:eastAsia="zh-TW"/>
            </w:rPr>
          </w:rPrChange>
        </w:rPr>
        <w:pPrChange w:id="80" w:author="Kai-Wen" w:date="2019-08-23T13:37:00Z">
          <w:pPr>
            <w:spacing w:after="80"/>
          </w:pPr>
        </w:pPrChange>
      </w:pPr>
      <w:ins w:id="81" w:author="Kai-Wen" w:date="2019-08-23T09:44:00Z">
        <w:r w:rsidRPr="0007151D">
          <w:rPr>
            <w:rFonts w:ascii="Calibri" w:eastAsiaTheme="minorEastAsia" w:hAnsi="Calibri" w:cs="Calibri" w:hint="eastAsia"/>
            <w:color w:val="0000FF"/>
            <w:w w:val="105"/>
            <w:szCs w:val="20"/>
            <w:lang w:eastAsia="zh-TW"/>
            <w:rPrChange w:id="82" w:author="Kai-Wen" w:date="2019-08-23T12:12:00Z">
              <w:rPr>
                <w:rFonts w:ascii="細明體" w:eastAsia="細明體" w:hAnsi="細明體" w:cs="細明體" w:hint="eastAsia"/>
                <w:color w:val="0000FF"/>
                <w:lang w:val="en-GB" w:eastAsia="zh-TW"/>
              </w:rPr>
            </w:rPrChange>
          </w:rPr>
          <w:t>前三小時裡要創造有效的應用程式原型，方法是運用</w:t>
        </w:r>
        <w:r w:rsidRPr="0007151D">
          <w:rPr>
            <w:rFonts w:ascii="Calibri" w:eastAsiaTheme="minorEastAsia" w:hAnsi="Calibri" w:cs="Calibri"/>
            <w:color w:val="0000FF"/>
            <w:w w:val="105"/>
            <w:szCs w:val="20"/>
            <w:lang w:eastAsia="zh-TW"/>
            <w:rPrChange w:id="83" w:author="Kai-Wen" w:date="2019-08-23T12:12:00Z">
              <w:rPr>
                <w:color w:val="0000FF"/>
                <w:lang w:eastAsia="zh-TW"/>
              </w:rPr>
            </w:rPrChange>
          </w:rPr>
          <w:t>JavaScript</w:t>
        </w:r>
        <w:r w:rsidRPr="0007151D">
          <w:rPr>
            <w:rFonts w:ascii="Calibri" w:eastAsiaTheme="minorEastAsia" w:hAnsi="Calibri" w:cs="Calibri" w:hint="eastAsia"/>
            <w:color w:val="0000FF"/>
            <w:w w:val="105"/>
            <w:szCs w:val="20"/>
            <w:lang w:eastAsia="zh-TW"/>
            <w:rPrChange w:id="84" w:author="Kai-Wen" w:date="2019-08-23T12:12:00Z">
              <w:rPr>
                <w:rFonts w:asciiTheme="minorEastAsia" w:eastAsiaTheme="minorEastAsia" w:hAnsiTheme="minorEastAsia" w:hint="eastAsia"/>
                <w:color w:val="0000FF"/>
                <w:lang w:eastAsia="zh-TW"/>
              </w:rPr>
            </w:rPrChange>
          </w:rPr>
          <w:t>，並確保</w:t>
        </w:r>
        <w:r w:rsidRPr="0007151D">
          <w:rPr>
            <w:rFonts w:ascii="Calibri" w:eastAsiaTheme="minorEastAsia" w:hAnsi="Calibri" w:cs="Calibri"/>
            <w:color w:val="0000FF"/>
            <w:w w:val="105"/>
            <w:szCs w:val="20"/>
            <w:lang w:eastAsia="zh-TW"/>
            <w:rPrChange w:id="85" w:author="Kai-Wen" w:date="2019-08-23T12:12:00Z">
              <w:rPr>
                <w:rFonts w:asciiTheme="minorEastAsia" w:eastAsiaTheme="minorEastAsia" w:hAnsiTheme="minorEastAsia"/>
                <w:color w:val="0000FF"/>
                <w:lang w:eastAsia="zh-TW"/>
              </w:rPr>
            </w:rPrChange>
          </w:rPr>
          <w:t>app</w:t>
        </w:r>
        <w:r w:rsidRPr="0007151D">
          <w:rPr>
            <w:rFonts w:ascii="Calibri" w:eastAsiaTheme="minorEastAsia" w:hAnsi="Calibri" w:cs="Calibri" w:hint="eastAsia"/>
            <w:color w:val="0000FF"/>
            <w:w w:val="105"/>
            <w:szCs w:val="20"/>
            <w:lang w:eastAsia="zh-TW"/>
            <w:rPrChange w:id="86" w:author="Kai-Wen" w:date="2019-08-23T12:12:00Z">
              <w:rPr>
                <w:rFonts w:asciiTheme="minorEastAsia" w:eastAsiaTheme="minorEastAsia" w:hAnsiTheme="minorEastAsia" w:hint="eastAsia"/>
                <w:color w:val="0000FF"/>
                <w:lang w:eastAsia="zh-TW"/>
              </w:rPr>
            </w:rPrChange>
          </w:rPr>
          <w:t>能在不同瀏覽器中正常運作，同時符合下列規定。</w:t>
        </w:r>
      </w:ins>
    </w:p>
    <w:p w:rsidR="00000000" w:rsidRDefault="0070696E" w:rsidP="005C696C">
      <w:pPr>
        <w:spacing w:beforeLines="50" w:after="0"/>
        <w:rPr>
          <w:ins w:id="87" w:author="Kai-Wen" w:date="2019-08-23T09:44:00Z"/>
          <w:rFonts w:ascii="Arial" w:hAnsi="Arial"/>
          <w:lang w:val="en-GB" w:eastAsia="zh-TW"/>
        </w:rPr>
        <w:pPrChange w:id="88" w:author="Kai-Wen" w:date="2019-08-23T13:37:00Z">
          <w:pPr>
            <w:spacing w:after="80"/>
          </w:pPr>
        </w:pPrChange>
      </w:pPr>
      <w:r w:rsidRPr="000F6B94">
        <w:rPr>
          <w:rFonts w:ascii="Arial" w:hAnsi="Arial"/>
          <w:lang w:val="en-GB"/>
        </w:rPr>
        <w:t xml:space="preserve">The </w:t>
      </w:r>
      <w:r w:rsidR="009D65C1" w:rsidRPr="000F6B94">
        <w:rPr>
          <w:rFonts w:ascii="Arial" w:hAnsi="Arial"/>
          <w:lang w:val="en-GB"/>
        </w:rPr>
        <w:t>second</w:t>
      </w:r>
      <w:r w:rsidRPr="000F6B94">
        <w:rPr>
          <w:rFonts w:ascii="Arial" w:hAnsi="Arial"/>
          <w:lang w:val="en-GB"/>
        </w:rPr>
        <w:t xml:space="preserve"> 3 hours must be used to create the design of the one-page </w:t>
      </w:r>
      <w:r w:rsidR="000F6B94" w:rsidRPr="000F6B94">
        <w:rPr>
          <w:rFonts w:ascii="Arial" w:hAnsi="Arial"/>
          <w:lang w:val="en-GB"/>
        </w:rPr>
        <w:t xml:space="preserve">marketing </w:t>
      </w:r>
      <w:r w:rsidRPr="000F6B94">
        <w:rPr>
          <w:rFonts w:ascii="Arial" w:hAnsi="Arial"/>
          <w:lang w:val="en-GB"/>
        </w:rPr>
        <w:t xml:space="preserve">site for promoting of service </w:t>
      </w:r>
      <w:r w:rsidR="000F6B94" w:rsidRPr="000F6B94">
        <w:rPr>
          <w:rFonts w:ascii="Arial" w:hAnsi="Arial"/>
          <w:lang w:val="en-GB"/>
        </w:rPr>
        <w:t xml:space="preserve">and the </w:t>
      </w:r>
      <w:r w:rsidRPr="000F6B94">
        <w:rPr>
          <w:rFonts w:ascii="Arial" w:hAnsi="Arial"/>
          <w:lang w:val="en-GB"/>
        </w:rPr>
        <w:t xml:space="preserve">application. </w:t>
      </w:r>
    </w:p>
    <w:p w:rsidR="00000000" w:rsidRDefault="0007151D" w:rsidP="005C696C">
      <w:pPr>
        <w:spacing w:beforeLines="50" w:after="0"/>
        <w:rPr>
          <w:del w:id="89" w:author="Kai-Wen" w:date="2019-08-23T11:50:00Z"/>
          <w:rFonts w:ascii="Calibri" w:eastAsiaTheme="minorEastAsia" w:hAnsi="Calibri" w:cs="Calibri"/>
          <w:color w:val="0000FF"/>
          <w:w w:val="105"/>
          <w:szCs w:val="20"/>
          <w:lang w:eastAsia="zh-TW"/>
          <w:rPrChange w:id="90" w:author="Kai-Wen" w:date="2019-08-23T12:12:00Z">
            <w:rPr>
              <w:del w:id="91" w:author="Kai-Wen" w:date="2019-08-23T11:50:00Z"/>
              <w:rFonts w:ascii="Arial" w:hAnsi="Arial"/>
              <w:lang w:val="en-GB" w:eastAsia="zh-TW"/>
            </w:rPr>
          </w:rPrChange>
        </w:rPr>
        <w:pPrChange w:id="92" w:author="Kai-Wen" w:date="2019-08-23T13:37:00Z">
          <w:pPr>
            <w:spacing w:after="80"/>
          </w:pPr>
        </w:pPrChange>
      </w:pPr>
      <w:ins w:id="93" w:author="Kai-Wen" w:date="2019-08-23T09:44:00Z">
        <w:r w:rsidRPr="0007151D">
          <w:rPr>
            <w:rFonts w:ascii="Calibri" w:eastAsiaTheme="minorEastAsia" w:hAnsi="Calibri" w:cs="Calibri" w:hint="eastAsia"/>
            <w:color w:val="0000FF"/>
            <w:w w:val="105"/>
            <w:szCs w:val="20"/>
            <w:lang w:eastAsia="zh-TW"/>
            <w:rPrChange w:id="94" w:author="Kai-Wen" w:date="2019-08-23T12:12:00Z">
              <w:rPr>
                <w:rFonts w:ascii="細明體" w:eastAsia="細明體" w:hAnsi="細明體" w:cs="細明體" w:hint="eastAsia"/>
                <w:color w:val="0000FF"/>
                <w:lang w:val="en-GB" w:eastAsia="zh-TW"/>
              </w:rPr>
            </w:rPrChange>
          </w:rPr>
          <w:t>後三小時必須用來</w:t>
        </w:r>
        <w:proofErr w:type="gramStart"/>
        <w:r w:rsidRPr="0007151D">
          <w:rPr>
            <w:rFonts w:ascii="Calibri" w:eastAsiaTheme="minorEastAsia" w:hAnsi="Calibri" w:cs="Calibri" w:hint="eastAsia"/>
            <w:color w:val="0000FF"/>
            <w:w w:val="105"/>
            <w:szCs w:val="20"/>
            <w:lang w:eastAsia="zh-TW"/>
            <w:rPrChange w:id="95" w:author="Kai-Wen" w:date="2019-08-23T12:12:00Z">
              <w:rPr>
                <w:rFonts w:eastAsiaTheme="minorEastAsia" w:hint="eastAsia"/>
                <w:color w:val="0000FF"/>
                <w:lang w:eastAsia="zh-TW"/>
              </w:rPr>
            </w:rPrChange>
          </w:rPr>
          <w:t>架立單</w:t>
        </w:r>
        <w:proofErr w:type="gramEnd"/>
        <w:r w:rsidRPr="0007151D">
          <w:rPr>
            <w:rFonts w:ascii="Calibri" w:eastAsiaTheme="minorEastAsia" w:hAnsi="Calibri" w:cs="Calibri" w:hint="eastAsia"/>
            <w:color w:val="0000FF"/>
            <w:w w:val="105"/>
            <w:szCs w:val="20"/>
            <w:lang w:eastAsia="zh-TW"/>
            <w:rPrChange w:id="96" w:author="Kai-Wen" w:date="2019-08-23T12:12:00Z">
              <w:rPr>
                <w:rFonts w:eastAsiaTheme="minorEastAsia" w:hint="eastAsia"/>
                <w:color w:val="0000FF"/>
                <w:lang w:eastAsia="zh-TW"/>
              </w:rPr>
            </w:rPrChange>
          </w:rPr>
          <w:t>頁式網站的設計，以宣傳此服務，並設計應用程式的使用者介面。</w:t>
        </w:r>
      </w:ins>
    </w:p>
    <w:p w:rsidR="00000000" w:rsidRDefault="00DC2EFD" w:rsidP="005C696C">
      <w:pPr>
        <w:spacing w:beforeLines="50" w:after="0"/>
        <w:rPr>
          <w:rFonts w:ascii="Calibri" w:eastAsiaTheme="minorEastAsia" w:hAnsi="Calibri" w:cs="Calibri"/>
          <w:color w:val="0000FF"/>
          <w:w w:val="105"/>
          <w:szCs w:val="20"/>
          <w:lang w:eastAsia="zh-TW"/>
          <w:rPrChange w:id="97" w:author="Kai-Wen" w:date="2019-08-23T12:12:00Z">
            <w:rPr>
              <w:lang w:val="en-GB" w:eastAsia="zh-TW"/>
            </w:rPr>
          </w:rPrChange>
        </w:rPr>
        <w:pPrChange w:id="98" w:author="Kai-Wen" w:date="2019-08-23T13:37:00Z">
          <w:pPr>
            <w:spacing w:after="80"/>
          </w:pPr>
        </w:pPrChange>
      </w:pPr>
    </w:p>
    <w:p w:rsidR="00000000" w:rsidRDefault="0070696E" w:rsidP="005C696C">
      <w:pPr>
        <w:spacing w:beforeLines="50" w:after="0"/>
        <w:rPr>
          <w:ins w:id="99" w:author="Kai-Wen" w:date="2019-08-23T09:45:00Z"/>
          <w:rFonts w:ascii="Arial" w:hAnsi="Arial"/>
          <w:lang w:val="en-GB" w:eastAsia="zh-TW"/>
        </w:rPr>
        <w:pPrChange w:id="100" w:author="Kai-Wen" w:date="2019-08-23T13:37:00Z">
          <w:pPr>
            <w:spacing w:after="80"/>
          </w:pPr>
        </w:pPrChange>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rsidR="00000000" w:rsidRDefault="0007151D" w:rsidP="005C696C">
      <w:pPr>
        <w:spacing w:beforeLines="50" w:after="0"/>
        <w:rPr>
          <w:rFonts w:asciiTheme="minorEastAsia" w:eastAsiaTheme="minorEastAsia" w:hAnsiTheme="minorEastAsia" w:cs="Calibri"/>
          <w:color w:val="0000FF"/>
          <w:szCs w:val="20"/>
          <w:lang w:eastAsia="zh-TW"/>
          <w:rPrChange w:id="101" w:author="Kai-Wen" w:date="2019-08-23T12:12:00Z">
            <w:rPr>
              <w:rFonts w:ascii="Arial" w:hAnsi="Arial"/>
              <w:lang w:val="en-GB" w:eastAsia="zh-TW"/>
            </w:rPr>
          </w:rPrChange>
        </w:rPr>
        <w:pPrChange w:id="102" w:author="Kai-Wen" w:date="2019-08-23T13:37:00Z">
          <w:pPr>
            <w:spacing w:after="80"/>
          </w:pPr>
        </w:pPrChange>
      </w:pPr>
      <w:ins w:id="103" w:author="Kai-Wen" w:date="2019-08-23T09:45:00Z">
        <w:r w:rsidRPr="0007151D">
          <w:rPr>
            <w:rFonts w:asciiTheme="minorEastAsia" w:eastAsiaTheme="minorEastAsia" w:hAnsiTheme="minorEastAsia" w:cs="Calibri" w:hint="eastAsia"/>
            <w:color w:val="0000FF"/>
            <w:szCs w:val="20"/>
            <w:lang w:eastAsia="zh-TW"/>
            <w:rPrChange w:id="104" w:author="Kai-Wen" w:date="2019-08-23T12:12:00Z">
              <w:rPr>
                <w:rFonts w:eastAsiaTheme="minorEastAsia" w:hint="eastAsia"/>
                <w:color w:val="0000FF"/>
                <w:lang w:eastAsia="zh-TW"/>
              </w:rPr>
            </w:rPrChange>
          </w:rPr>
          <w:t>這</w:t>
        </w:r>
      </w:ins>
      <w:ins w:id="105" w:author="Kai-Wen" w:date="2019-08-23T09:46:00Z">
        <w:r w:rsidRPr="0007151D">
          <w:rPr>
            <w:rFonts w:asciiTheme="minorEastAsia" w:eastAsiaTheme="minorEastAsia" w:hAnsiTheme="minorEastAsia" w:cs="Calibri" w:hint="eastAsia"/>
            <w:color w:val="0000FF"/>
            <w:szCs w:val="20"/>
            <w:lang w:eastAsia="zh-TW"/>
            <w:rPrChange w:id="106" w:author="Kai-Wen" w:date="2019-08-23T12:12:00Z">
              <w:rPr>
                <w:rFonts w:ascii="細明體" w:eastAsia="細明體" w:hAnsi="細明體" w:cs="細明體" w:hint="eastAsia"/>
                <w:color w:val="0000FF"/>
                <w:lang w:eastAsia="zh-TW"/>
              </w:rPr>
            </w:rPrChange>
          </w:rPr>
          <w:t>個應用程式</w:t>
        </w:r>
      </w:ins>
      <w:ins w:id="107" w:author="Kai-Wen" w:date="2019-08-23T09:45:00Z">
        <w:r w:rsidRPr="0007151D">
          <w:rPr>
            <w:rFonts w:asciiTheme="minorEastAsia" w:eastAsiaTheme="minorEastAsia" w:hAnsiTheme="minorEastAsia" w:cs="Calibri" w:hint="eastAsia"/>
            <w:color w:val="0000FF"/>
            <w:szCs w:val="20"/>
            <w:lang w:eastAsia="zh-TW"/>
            <w:rPrChange w:id="108" w:author="Kai-Wen" w:date="2019-08-23T12:12:00Z">
              <w:rPr>
                <w:rFonts w:eastAsiaTheme="minorEastAsia" w:hint="eastAsia"/>
                <w:color w:val="0000FF"/>
                <w:lang w:eastAsia="zh-TW"/>
              </w:rPr>
            </w:rPrChange>
          </w:rPr>
          <w:t>的主要特點在於兩種模式：</w:t>
        </w:r>
        <w:r w:rsidRPr="0007151D">
          <w:rPr>
            <w:rFonts w:asciiTheme="minorEastAsia" w:eastAsiaTheme="minorEastAsia" w:hAnsiTheme="minorEastAsia" w:cs="Calibri"/>
            <w:color w:val="0000FF"/>
            <w:szCs w:val="20"/>
            <w:lang w:eastAsia="zh-TW"/>
            <w:rPrChange w:id="109" w:author="Kai-Wen" w:date="2019-08-23T12:12:00Z">
              <w:rPr>
                <w:color w:val="0000FF"/>
              </w:rPr>
            </w:rPrChange>
          </w:rPr>
          <w:t>“Route Editor”</w:t>
        </w:r>
        <w:r w:rsidRPr="0007151D">
          <w:rPr>
            <w:rFonts w:asciiTheme="minorEastAsia" w:eastAsiaTheme="minorEastAsia" w:hAnsiTheme="minorEastAsia" w:cs="Calibri"/>
            <w:color w:val="0000FF"/>
            <w:szCs w:val="20"/>
            <w:lang w:eastAsia="zh-TW"/>
          </w:rPr>
          <w:t xml:space="preserve"> (</w:t>
        </w:r>
        <w:r w:rsidRPr="0007151D">
          <w:rPr>
            <w:rFonts w:asciiTheme="minorEastAsia" w:eastAsiaTheme="minorEastAsia" w:hAnsiTheme="minorEastAsia" w:cs="Calibri"/>
            <w:color w:val="0000FF"/>
            <w:szCs w:val="20"/>
            <w:lang w:eastAsia="zh-TW"/>
            <w:rPrChange w:id="110" w:author="Kai-Wen" w:date="2019-08-23T12:12:00Z">
              <w:rPr>
                <w:rFonts w:asciiTheme="minorEastAsia" w:eastAsiaTheme="minorEastAsia" w:hAnsiTheme="minorEastAsia"/>
                <w:color w:val="0000FF"/>
                <w:lang w:eastAsia="zh-TW"/>
              </w:rPr>
            </w:rPrChange>
          </w:rPr>
          <w:t>路徑編輯器)可以創造和分享使用者</w:t>
        </w:r>
        <w:proofErr w:type="gramStart"/>
        <w:r w:rsidRPr="0007151D">
          <w:rPr>
            <w:rFonts w:asciiTheme="minorEastAsia" w:eastAsiaTheme="minorEastAsia" w:hAnsiTheme="minorEastAsia" w:cs="Calibri" w:hint="eastAsia"/>
            <w:color w:val="0000FF"/>
            <w:szCs w:val="20"/>
            <w:lang w:eastAsia="zh-TW"/>
            <w:rPrChange w:id="111" w:author="Kai-Wen" w:date="2019-08-23T12:12:00Z">
              <w:rPr>
                <w:rFonts w:asciiTheme="minorEastAsia" w:eastAsiaTheme="minorEastAsia" w:hAnsiTheme="minorEastAsia" w:hint="eastAsia"/>
                <w:color w:val="0000FF"/>
                <w:lang w:eastAsia="zh-TW"/>
              </w:rPr>
            </w:rPrChange>
          </w:rPr>
          <w:t>的</w:t>
        </w:r>
      </w:ins>
      <w:ins w:id="112" w:author="Kai-Wen" w:date="2019-08-23T09:50:00Z">
        <w:r w:rsidRPr="0007151D">
          <w:rPr>
            <w:rFonts w:asciiTheme="minorEastAsia" w:eastAsiaTheme="minorEastAsia" w:hAnsiTheme="minorEastAsia" w:cs="Calibri" w:hint="eastAsia"/>
            <w:color w:val="0000FF"/>
            <w:szCs w:val="20"/>
            <w:lang w:eastAsia="zh-TW"/>
            <w:rPrChange w:id="113" w:author="Kai-Wen" w:date="2019-08-23T12:12:00Z">
              <w:rPr>
                <w:rFonts w:ascii="細明體" w:eastAsia="細明體" w:hAnsi="細明體" w:cs="細明體" w:hint="eastAsia"/>
                <w:color w:val="0000FF"/>
                <w:lang w:eastAsia="zh-TW"/>
              </w:rPr>
            </w:rPrChange>
          </w:rPr>
          <w:t>喀山</w:t>
        </w:r>
      </w:ins>
      <w:ins w:id="114" w:author="Kai-Wen" w:date="2019-08-23T10:06:00Z">
        <w:r w:rsidRPr="0007151D">
          <w:rPr>
            <w:rFonts w:asciiTheme="minorEastAsia" w:eastAsiaTheme="minorEastAsia" w:hAnsiTheme="minorEastAsia" w:cs="Calibri" w:hint="eastAsia"/>
            <w:color w:val="0000FF"/>
            <w:szCs w:val="20"/>
            <w:lang w:eastAsia="zh-TW"/>
            <w:rPrChange w:id="115" w:author="Kai-Wen" w:date="2019-08-23T12:12:00Z">
              <w:rPr>
                <w:rFonts w:ascii="細明體" w:eastAsia="細明體" w:hAnsi="細明體" w:cs="細明體" w:hint="eastAsia"/>
                <w:color w:val="0000FF"/>
                <w:lang w:eastAsia="zh-TW"/>
              </w:rPr>
            </w:rPrChange>
          </w:rPr>
          <w:t>觀光</w:t>
        </w:r>
      </w:ins>
      <w:proofErr w:type="gramEnd"/>
      <w:ins w:id="116" w:author="Kai-Wen" w:date="2019-08-23T09:50:00Z">
        <w:r w:rsidRPr="0007151D">
          <w:rPr>
            <w:rFonts w:asciiTheme="minorEastAsia" w:eastAsiaTheme="minorEastAsia" w:hAnsiTheme="minorEastAsia" w:cs="Calibri" w:hint="eastAsia"/>
            <w:color w:val="0000FF"/>
            <w:szCs w:val="20"/>
            <w:lang w:eastAsia="zh-TW"/>
            <w:rPrChange w:id="117" w:author="Kai-Wen" w:date="2019-08-23T12:12:00Z">
              <w:rPr>
                <w:rFonts w:ascii="細明體" w:eastAsia="細明體" w:hAnsi="細明體" w:cs="細明體" w:hint="eastAsia"/>
                <w:color w:val="0000FF"/>
                <w:lang w:eastAsia="zh-TW"/>
              </w:rPr>
            </w:rPrChange>
          </w:rPr>
          <w:t>資訊，</w:t>
        </w:r>
      </w:ins>
      <w:ins w:id="118" w:author="Kai-Wen" w:date="2019-08-23T09:45:00Z">
        <w:r w:rsidRPr="0007151D">
          <w:rPr>
            <w:rFonts w:asciiTheme="minorEastAsia" w:eastAsiaTheme="minorEastAsia" w:hAnsiTheme="minorEastAsia" w:cs="Calibri"/>
            <w:color w:val="0000FF"/>
            <w:szCs w:val="20"/>
            <w:lang w:eastAsia="zh-TW"/>
            <w:rPrChange w:id="119" w:author="Kai-Wen" w:date="2019-08-23T12:12:00Z">
              <w:rPr>
                <w:color w:val="0000FF"/>
              </w:rPr>
            </w:rPrChange>
          </w:rPr>
          <w:t>“View Mode”</w:t>
        </w:r>
        <w:r w:rsidRPr="0007151D">
          <w:rPr>
            <w:rFonts w:asciiTheme="minorEastAsia" w:eastAsiaTheme="minorEastAsia" w:hAnsiTheme="minorEastAsia" w:cs="Calibri"/>
            <w:color w:val="0000FF"/>
            <w:szCs w:val="20"/>
            <w:lang w:eastAsia="zh-TW"/>
          </w:rPr>
          <w:t xml:space="preserve"> (</w:t>
        </w:r>
        <w:r w:rsidRPr="0007151D">
          <w:rPr>
            <w:rFonts w:asciiTheme="minorEastAsia" w:eastAsiaTheme="minorEastAsia" w:hAnsiTheme="minorEastAsia" w:cs="Calibri"/>
            <w:color w:val="0000FF"/>
            <w:szCs w:val="20"/>
            <w:lang w:eastAsia="zh-TW"/>
            <w:rPrChange w:id="120" w:author="Kai-Wen" w:date="2019-08-23T12:12:00Z">
              <w:rPr>
                <w:rFonts w:asciiTheme="minorEastAsia" w:eastAsiaTheme="minorEastAsia" w:hAnsiTheme="minorEastAsia"/>
                <w:color w:val="0000FF"/>
                <w:lang w:eastAsia="zh-TW"/>
              </w:rPr>
            </w:rPrChange>
          </w:rPr>
          <w:t>觀看模式) 可以學習新的</w:t>
        </w:r>
      </w:ins>
      <w:ins w:id="121" w:author="Kai-Wen" w:date="2019-08-23T09:50:00Z">
        <w:r w:rsidRPr="0007151D">
          <w:rPr>
            <w:rFonts w:asciiTheme="minorEastAsia" w:eastAsiaTheme="minorEastAsia" w:hAnsiTheme="minorEastAsia" w:cs="Calibri" w:hint="eastAsia"/>
            <w:color w:val="0000FF"/>
            <w:szCs w:val="20"/>
            <w:lang w:eastAsia="zh-TW"/>
            <w:rPrChange w:id="122" w:author="Kai-Wen" w:date="2019-08-23T12:12:00Z">
              <w:rPr>
                <w:rFonts w:ascii="細明體" w:eastAsia="細明體" w:hAnsi="細明體" w:cs="細明體" w:hint="eastAsia"/>
                <w:color w:val="0000FF"/>
                <w:lang w:eastAsia="zh-TW"/>
              </w:rPr>
            </w:rPrChange>
          </w:rPr>
          <w:t>旅行</w:t>
        </w:r>
      </w:ins>
      <w:ins w:id="123" w:author="Kai-Wen" w:date="2019-08-23T09:45:00Z">
        <w:r w:rsidRPr="0007151D">
          <w:rPr>
            <w:rFonts w:asciiTheme="minorEastAsia" w:eastAsiaTheme="minorEastAsia" w:hAnsiTheme="minorEastAsia" w:cs="Calibri" w:hint="eastAsia"/>
            <w:color w:val="0000FF"/>
            <w:szCs w:val="20"/>
            <w:lang w:eastAsia="zh-TW"/>
          </w:rPr>
          <w:t>事物。這項特點應反映在網站的設計中。</w:t>
        </w:r>
      </w:ins>
    </w:p>
    <w:p w:rsidR="00000000" w:rsidRDefault="0070696E" w:rsidP="005C696C">
      <w:pPr>
        <w:spacing w:beforeLines="50" w:after="0"/>
        <w:rPr>
          <w:ins w:id="124" w:author="Kai-Wen" w:date="2019-08-23T09:45:00Z"/>
          <w:rFonts w:ascii="Arial" w:hAnsi="Arial"/>
          <w:lang w:val="en-GB" w:eastAsia="zh-TW"/>
        </w:rPr>
        <w:pPrChange w:id="125" w:author="Kai-Wen" w:date="2019-08-23T13:37:00Z">
          <w:pPr>
            <w:spacing w:after="80"/>
          </w:pPr>
        </w:pPrChange>
      </w:pPr>
      <w:r w:rsidRPr="0069288F">
        <w:rPr>
          <w:rFonts w:ascii="Arial" w:hAnsi="Arial"/>
          <w:lang w:val="en-GB" w:eastAsia="zh-TW"/>
        </w:rPr>
        <w:t xml:space="preserve">Because the service will be used as presentation tools to promote tourism in Kazan the users of the route editor can be segmented as adult aged 25 - 40 years old. </w:t>
      </w:r>
      <w:r w:rsidRPr="0069288F">
        <w:rPr>
          <w:rFonts w:ascii="Arial" w:hAnsi="Arial"/>
          <w:lang w:val="en-GB"/>
        </w:rPr>
        <w:t>But, for the presentation format it will be targeted for all ages, so that both children and adults can understand about history of Kazan easily.</w:t>
      </w:r>
    </w:p>
    <w:p w:rsidR="00000000" w:rsidRDefault="0007151D" w:rsidP="005C696C">
      <w:pPr>
        <w:spacing w:beforeLines="50" w:after="0"/>
        <w:rPr>
          <w:rFonts w:asciiTheme="minorEastAsia" w:eastAsiaTheme="minorEastAsia" w:hAnsiTheme="minorEastAsia" w:cs="Calibri"/>
          <w:color w:val="0000FF"/>
          <w:szCs w:val="20"/>
          <w:lang w:eastAsia="zh-TW"/>
          <w:rPrChange w:id="126" w:author="Kai-Wen" w:date="2019-08-23T12:12:00Z">
            <w:rPr>
              <w:rFonts w:ascii="Arial" w:hAnsi="Arial"/>
              <w:lang w:val="en-GB" w:eastAsia="zh-TW"/>
            </w:rPr>
          </w:rPrChange>
        </w:rPr>
        <w:pPrChange w:id="127" w:author="Kai-Wen" w:date="2019-08-23T13:37:00Z">
          <w:pPr>
            <w:spacing w:after="80"/>
          </w:pPr>
        </w:pPrChange>
      </w:pPr>
      <w:ins w:id="128" w:author="Kai-Wen" w:date="2019-08-23T09:46:00Z">
        <w:r w:rsidRPr="0007151D">
          <w:rPr>
            <w:rFonts w:asciiTheme="minorEastAsia" w:eastAsiaTheme="minorEastAsia" w:hAnsiTheme="minorEastAsia" w:cs="Calibri" w:hint="eastAsia"/>
            <w:color w:val="0000FF"/>
            <w:szCs w:val="20"/>
            <w:lang w:eastAsia="zh-TW"/>
            <w:rPrChange w:id="129" w:author="Kai-Wen" w:date="2019-08-23T12:12:00Z">
              <w:rPr>
                <w:rFonts w:eastAsiaTheme="minorEastAsia" w:hint="eastAsia"/>
                <w:color w:val="0000FF"/>
                <w:lang w:eastAsia="zh-TW"/>
              </w:rPr>
            </w:rPrChange>
          </w:rPr>
          <w:t>這項服務會當作簡報工具，用</w:t>
        </w:r>
        <w:proofErr w:type="gramStart"/>
        <w:r w:rsidRPr="0007151D">
          <w:rPr>
            <w:rFonts w:asciiTheme="minorEastAsia" w:eastAsiaTheme="minorEastAsia" w:hAnsiTheme="minorEastAsia" w:cs="Calibri" w:hint="eastAsia"/>
            <w:color w:val="0000FF"/>
            <w:szCs w:val="20"/>
            <w:lang w:eastAsia="zh-TW"/>
            <w:rPrChange w:id="130" w:author="Kai-Wen" w:date="2019-08-23T12:12:00Z">
              <w:rPr>
                <w:rFonts w:eastAsiaTheme="minorEastAsia" w:hint="eastAsia"/>
                <w:color w:val="0000FF"/>
                <w:lang w:eastAsia="zh-TW"/>
              </w:rPr>
            </w:rPrChange>
          </w:rPr>
          <w:t>在喀山的</w:t>
        </w:r>
        <w:proofErr w:type="gramEnd"/>
        <w:r w:rsidRPr="0007151D">
          <w:rPr>
            <w:rFonts w:asciiTheme="minorEastAsia" w:eastAsiaTheme="minorEastAsia" w:hAnsiTheme="minorEastAsia" w:cs="Calibri" w:hint="eastAsia"/>
            <w:color w:val="0000FF"/>
            <w:szCs w:val="20"/>
            <w:lang w:eastAsia="zh-TW"/>
            <w:rPrChange w:id="131" w:author="Kai-Wen" w:date="2019-08-23T12:12:00Z">
              <w:rPr>
                <w:rFonts w:eastAsiaTheme="minorEastAsia" w:hint="eastAsia"/>
                <w:color w:val="0000FF"/>
                <w:lang w:eastAsia="zh-TW"/>
              </w:rPr>
            </w:rPrChange>
          </w:rPr>
          <w:t>觀光推廣，所以route</w:t>
        </w:r>
        <w:r w:rsidRPr="0007151D">
          <w:rPr>
            <w:rFonts w:asciiTheme="minorEastAsia" w:eastAsiaTheme="minorEastAsia" w:hAnsiTheme="minorEastAsia" w:cs="Calibri"/>
            <w:color w:val="0000FF"/>
            <w:szCs w:val="20"/>
            <w:lang w:eastAsia="zh-TW"/>
            <w:rPrChange w:id="132" w:author="Kai-Wen" w:date="2019-08-23T12:12:00Z">
              <w:rPr>
                <w:rFonts w:eastAsiaTheme="minorEastAsia"/>
                <w:color w:val="0000FF"/>
                <w:lang w:eastAsia="zh-TW"/>
              </w:rPr>
            </w:rPrChange>
          </w:rPr>
          <w:t xml:space="preserve"> </w:t>
        </w:r>
        <w:r w:rsidRPr="0007151D">
          <w:rPr>
            <w:rFonts w:asciiTheme="minorEastAsia" w:eastAsiaTheme="minorEastAsia" w:hAnsiTheme="minorEastAsia" w:cs="Calibri" w:hint="eastAsia"/>
            <w:color w:val="0000FF"/>
            <w:szCs w:val="20"/>
            <w:lang w:eastAsia="zh-TW"/>
            <w:rPrChange w:id="133" w:author="Kai-Wen" w:date="2019-08-23T12:12:00Z">
              <w:rPr>
                <w:rFonts w:eastAsiaTheme="minorEastAsia" w:hint="eastAsia"/>
                <w:color w:val="0000FF"/>
                <w:lang w:eastAsia="zh-TW"/>
              </w:rPr>
            </w:rPrChange>
          </w:rPr>
          <w:t>editor的使用者可針對25-40歲成人，不過簡報格式要適合所有年齡層，讓小孩與大人都能輕鬆</w:t>
        </w:r>
        <w:proofErr w:type="gramStart"/>
        <w:r w:rsidRPr="0007151D">
          <w:rPr>
            <w:rFonts w:asciiTheme="minorEastAsia" w:eastAsiaTheme="minorEastAsia" w:hAnsiTheme="minorEastAsia" w:cs="Calibri" w:hint="eastAsia"/>
            <w:color w:val="0000FF"/>
            <w:szCs w:val="20"/>
            <w:lang w:eastAsia="zh-TW"/>
            <w:rPrChange w:id="134" w:author="Kai-Wen" w:date="2019-08-23T12:12:00Z">
              <w:rPr>
                <w:rFonts w:eastAsiaTheme="minorEastAsia" w:hint="eastAsia"/>
                <w:color w:val="0000FF"/>
                <w:lang w:eastAsia="zh-TW"/>
              </w:rPr>
            </w:rPrChange>
          </w:rPr>
          <w:t>認識喀山的</w:t>
        </w:r>
        <w:proofErr w:type="gramEnd"/>
        <w:r w:rsidRPr="0007151D">
          <w:rPr>
            <w:rFonts w:asciiTheme="minorEastAsia" w:eastAsiaTheme="minorEastAsia" w:hAnsiTheme="minorEastAsia" w:cs="Calibri" w:hint="eastAsia"/>
            <w:color w:val="0000FF"/>
            <w:szCs w:val="20"/>
            <w:lang w:eastAsia="zh-TW"/>
            <w:rPrChange w:id="135" w:author="Kai-Wen" w:date="2019-08-23T12:12:00Z">
              <w:rPr>
                <w:rFonts w:ascii="細明體" w:eastAsia="細明體" w:hAnsi="細明體" w:cs="細明體" w:hint="eastAsia"/>
                <w:color w:val="0000FF"/>
                <w:lang w:eastAsia="zh-TW"/>
              </w:rPr>
            </w:rPrChange>
          </w:rPr>
          <w:t>歷史。</w:t>
        </w:r>
      </w:ins>
    </w:p>
    <w:p w:rsidR="0070696E" w:rsidRPr="0069288F" w:rsidRDefault="0070696E" w:rsidP="0070696E">
      <w:pPr>
        <w:pStyle w:val="22"/>
      </w:pPr>
      <w:bookmarkStart w:id="136" w:name="_Toc17188035"/>
      <w:r w:rsidRPr="0069288F">
        <w:t>Glossary</w:t>
      </w:r>
      <w:bookmarkEnd w:id="136"/>
      <w:ins w:id="137" w:author="Kai-Wen" w:date="2019-08-23T09:51:00Z">
        <w:r w:rsidR="009B392E" w:rsidRPr="00BC1F42">
          <w:rPr>
            <w:rFonts w:asciiTheme="minorEastAsia" w:eastAsiaTheme="minorEastAsia" w:hAnsiTheme="minorEastAsia" w:hint="eastAsia"/>
            <w:color w:val="0000FF"/>
            <w:lang w:eastAsia="zh-TW"/>
          </w:rPr>
          <w:t>專有術語</w:t>
        </w:r>
      </w:ins>
    </w:p>
    <w:p w:rsidR="0070696E" w:rsidRDefault="0070696E" w:rsidP="0070696E">
      <w:pPr>
        <w:numPr>
          <w:ilvl w:val="0"/>
          <w:numId w:val="20"/>
        </w:numPr>
        <w:spacing w:after="80"/>
        <w:rPr>
          <w:ins w:id="138" w:author="Kai-Wen" w:date="2019-08-23T09:51:00Z"/>
          <w:rFonts w:ascii="Arial" w:hAnsi="Arial" w:cs="Arial"/>
        </w:rPr>
      </w:pPr>
      <w:r w:rsidRPr="0069288F">
        <w:rPr>
          <w:rFonts w:ascii="Arial" w:hAnsi="Arial" w:cs="Arial"/>
        </w:rPr>
        <w:t>Route Editor - a mode in the service that can be used to link different element using links visually and can be controlled using mouse and keyboard</w:t>
      </w:r>
    </w:p>
    <w:p w:rsidR="00000000" w:rsidRDefault="0007151D">
      <w:pPr>
        <w:spacing w:after="80"/>
        <w:ind w:left="720"/>
        <w:rPr>
          <w:rFonts w:ascii="Arial" w:hAnsi="Arial" w:cs="Arial"/>
          <w:lang w:eastAsia="zh-TW"/>
        </w:rPr>
        <w:pPrChange w:id="139" w:author="Kai-Wen" w:date="2019-08-23T09:51:00Z">
          <w:pPr>
            <w:numPr>
              <w:numId w:val="20"/>
            </w:numPr>
            <w:spacing w:after="80"/>
            <w:ind w:left="720" w:hanging="360"/>
          </w:pPr>
        </w:pPrChange>
      </w:pPr>
      <w:ins w:id="140" w:author="Kai-Wen" w:date="2019-08-23T09:51:00Z">
        <w:r w:rsidRPr="0007151D">
          <w:rPr>
            <w:rFonts w:ascii="Calibri" w:eastAsiaTheme="minorEastAsia" w:hAnsi="Calibri" w:cs="Calibri"/>
            <w:color w:val="0000FF"/>
            <w:szCs w:val="20"/>
            <w:lang w:eastAsia="zh-TW"/>
            <w:rPrChange w:id="141" w:author="Kai-Wen" w:date="2019-08-23T12:06:00Z">
              <w:rPr>
                <w:color w:val="0000FF"/>
                <w:lang w:eastAsia="zh-TW"/>
              </w:rPr>
            </w:rPrChange>
          </w:rPr>
          <w:t>Route Editor</w:t>
        </w:r>
        <w:r w:rsidRPr="0007151D">
          <w:rPr>
            <w:rFonts w:ascii="Calibri" w:eastAsiaTheme="minorEastAsia" w:hAnsi="Calibri" w:cs="Calibri" w:hint="eastAsia"/>
            <w:color w:val="0000FF"/>
            <w:szCs w:val="20"/>
            <w:lang w:eastAsia="zh-TW"/>
            <w:rPrChange w:id="142" w:author="Kai-Wen" w:date="2019-08-23T12:06:00Z">
              <w:rPr>
                <w:rFonts w:asciiTheme="minorEastAsia" w:eastAsiaTheme="minorEastAsia" w:hAnsiTheme="minorEastAsia" w:hint="eastAsia"/>
                <w:color w:val="0000FF"/>
                <w:lang w:eastAsia="zh-TW"/>
              </w:rPr>
            </w:rPrChange>
          </w:rPr>
          <w:t>路徑編輯器</w:t>
        </w:r>
        <w:r w:rsidRPr="0007151D">
          <w:rPr>
            <w:rFonts w:ascii="Calibri" w:eastAsiaTheme="minorEastAsia" w:hAnsi="Calibri" w:cs="Calibri"/>
            <w:color w:val="0000FF"/>
            <w:szCs w:val="20"/>
            <w:lang w:eastAsia="zh-TW"/>
            <w:rPrChange w:id="143" w:author="Kai-Wen" w:date="2019-08-23T12:06:00Z">
              <w:rPr>
                <w:rFonts w:asciiTheme="minorEastAsia" w:eastAsiaTheme="minorEastAsia" w:hAnsiTheme="minorEastAsia"/>
                <w:color w:val="0000FF"/>
                <w:lang w:eastAsia="zh-TW"/>
              </w:rPr>
            </w:rPrChange>
          </w:rPr>
          <w:t xml:space="preserve"> -</w:t>
        </w:r>
        <w:r>
          <w:rPr>
            <w:rFonts w:ascii="Calibri" w:eastAsiaTheme="minorEastAsia" w:hAnsi="Calibri" w:cs="Calibri" w:hint="eastAsia"/>
            <w:color w:val="0000FF"/>
            <w:szCs w:val="20"/>
            <w:lang w:eastAsia="zh-TW"/>
          </w:rPr>
          <w:t>是服務中的一種模式，可</w:t>
        </w:r>
        <w:r w:rsidRPr="0007151D">
          <w:rPr>
            <w:rFonts w:ascii="Calibri" w:eastAsiaTheme="minorEastAsia" w:hAnsi="Calibri" w:cs="Calibri" w:hint="eastAsia"/>
            <w:color w:val="0000FF"/>
            <w:szCs w:val="20"/>
            <w:lang w:eastAsia="zh-TW"/>
            <w:rPrChange w:id="144" w:author="Kai-Wen" w:date="2019-08-23T12:06:00Z">
              <w:rPr>
                <w:rFonts w:asciiTheme="minorEastAsia" w:eastAsiaTheme="minorEastAsia" w:hAnsiTheme="minorEastAsia" w:hint="eastAsia"/>
                <w:color w:val="0000FF"/>
                <w:lang w:eastAsia="zh-TW"/>
              </w:rPr>
            </w:rPrChange>
          </w:rPr>
          <w:t>用視覺</w:t>
        </w:r>
        <w:r w:rsidRPr="0007151D">
          <w:rPr>
            <w:rFonts w:ascii="Calibri" w:eastAsiaTheme="minorEastAsia" w:hAnsi="Calibri" w:cs="Calibri"/>
            <w:color w:val="0000FF"/>
            <w:szCs w:val="20"/>
            <w:lang w:eastAsia="zh-TW"/>
            <w:rPrChange w:id="145" w:author="Kai-Wen" w:date="2019-08-23T12:06:00Z">
              <w:rPr>
                <w:rFonts w:asciiTheme="minorEastAsia" w:eastAsiaTheme="minorEastAsia" w:hAnsiTheme="minorEastAsia"/>
                <w:color w:val="0000FF"/>
                <w:lang w:eastAsia="zh-TW"/>
              </w:rPr>
            </w:rPrChange>
          </w:rPr>
          <w:t>link</w:t>
        </w:r>
        <w:proofErr w:type="gramStart"/>
        <w:r w:rsidRPr="0007151D">
          <w:rPr>
            <w:rFonts w:ascii="Calibri" w:eastAsiaTheme="minorEastAsia" w:hAnsi="Calibri" w:cs="Calibri" w:hint="eastAsia"/>
            <w:color w:val="0000FF"/>
            <w:szCs w:val="20"/>
            <w:lang w:eastAsia="zh-TW"/>
            <w:rPrChange w:id="146" w:author="Kai-Wen" w:date="2019-08-23T12:06:00Z">
              <w:rPr>
                <w:rFonts w:asciiTheme="minorEastAsia" w:eastAsiaTheme="minorEastAsia" w:hAnsiTheme="minorEastAsia" w:hint="eastAsia"/>
                <w:color w:val="0000FF"/>
                <w:lang w:eastAsia="zh-TW"/>
              </w:rPr>
            </w:rPrChange>
          </w:rPr>
          <w:t>來連起不同</w:t>
        </w:r>
        <w:proofErr w:type="gramEnd"/>
        <w:r w:rsidRPr="0007151D">
          <w:rPr>
            <w:rFonts w:ascii="Calibri" w:eastAsiaTheme="minorEastAsia" w:hAnsi="Calibri" w:cs="Calibri" w:hint="eastAsia"/>
            <w:color w:val="0000FF"/>
            <w:szCs w:val="20"/>
            <w:lang w:eastAsia="zh-TW"/>
            <w:rPrChange w:id="147" w:author="Kai-Wen" w:date="2019-08-23T12:06:00Z">
              <w:rPr>
                <w:rFonts w:asciiTheme="minorEastAsia" w:eastAsiaTheme="minorEastAsia" w:hAnsiTheme="minorEastAsia" w:hint="eastAsia"/>
                <w:color w:val="0000FF"/>
                <w:lang w:eastAsia="zh-TW"/>
              </w:rPr>
            </w:rPrChange>
          </w:rPr>
          <w:t>元素</w:t>
        </w:r>
      </w:ins>
      <w:ins w:id="148" w:author="Kai-Wen" w:date="2019-08-23T12:08:00Z">
        <w:r w:rsidR="00B502EE">
          <w:rPr>
            <w:rFonts w:ascii="新細明體" w:hAnsi="新細明體" w:cs="Calibri" w:hint="eastAsia"/>
            <w:color w:val="0000FF"/>
            <w:szCs w:val="20"/>
            <w:lang w:eastAsia="zh-TW"/>
          </w:rPr>
          <w:t>，</w:t>
        </w:r>
      </w:ins>
      <w:ins w:id="149" w:author="Kai-Wen" w:date="2019-08-23T09:51:00Z">
        <w:r>
          <w:rPr>
            <w:rFonts w:ascii="Calibri" w:eastAsiaTheme="minorEastAsia" w:hAnsi="Calibri" w:cs="Calibri" w:hint="eastAsia"/>
            <w:color w:val="0000FF"/>
            <w:szCs w:val="20"/>
            <w:lang w:eastAsia="zh-TW"/>
          </w:rPr>
          <w:t>透過滑鼠</w:t>
        </w:r>
        <w:r w:rsidRPr="0007151D">
          <w:rPr>
            <w:rFonts w:ascii="Calibri" w:eastAsiaTheme="minorEastAsia" w:hAnsi="Calibri" w:cs="Calibri" w:hint="eastAsia"/>
            <w:color w:val="0000FF"/>
            <w:szCs w:val="20"/>
            <w:lang w:eastAsia="zh-TW"/>
            <w:rPrChange w:id="150" w:author="Kai-Wen" w:date="2019-08-23T12:06:00Z">
              <w:rPr>
                <w:rFonts w:asciiTheme="minorEastAsia" w:eastAsiaTheme="minorEastAsia" w:hAnsiTheme="minorEastAsia" w:hint="eastAsia"/>
                <w:color w:val="0000FF"/>
                <w:lang w:eastAsia="zh-TW"/>
              </w:rPr>
            </w:rPrChange>
          </w:rPr>
          <w:t>鍵盤來控制。</w:t>
        </w:r>
      </w:ins>
    </w:p>
    <w:p w:rsidR="0070696E" w:rsidRDefault="0070696E" w:rsidP="0070696E">
      <w:pPr>
        <w:numPr>
          <w:ilvl w:val="0"/>
          <w:numId w:val="20"/>
        </w:numPr>
        <w:spacing w:after="80"/>
        <w:rPr>
          <w:ins w:id="151" w:author="Kai-Wen" w:date="2019-08-23T09:52:00Z"/>
          <w:rFonts w:ascii="Arial" w:hAnsi="Arial" w:cs="Arial"/>
        </w:rPr>
      </w:pPr>
      <w:r w:rsidRPr="0069288F">
        <w:rPr>
          <w:rFonts w:ascii="Arial" w:hAnsi="Arial" w:cs="Arial"/>
        </w:rPr>
        <w:t>View Mode - a mode in the service that can be used to see the end result of all linked elements and their transition (like a presentation of slides)</w:t>
      </w:r>
    </w:p>
    <w:p w:rsidR="00000000" w:rsidRDefault="0007151D">
      <w:pPr>
        <w:spacing w:after="80"/>
        <w:ind w:left="720"/>
        <w:rPr>
          <w:rFonts w:ascii="Calibri" w:eastAsiaTheme="minorEastAsia" w:hAnsi="Calibri" w:cs="Calibri"/>
          <w:color w:val="0000FF"/>
          <w:szCs w:val="20"/>
          <w:lang w:eastAsia="zh-TW"/>
          <w:rPrChange w:id="152" w:author="Kai-Wen" w:date="2019-08-23T12:06:00Z">
            <w:rPr>
              <w:rFonts w:ascii="Arial" w:hAnsi="Arial" w:cs="Arial"/>
              <w:lang w:eastAsia="zh-TW"/>
            </w:rPr>
          </w:rPrChange>
        </w:rPr>
        <w:pPrChange w:id="153" w:author="Kai-Wen" w:date="2019-08-23T09:52:00Z">
          <w:pPr>
            <w:numPr>
              <w:numId w:val="20"/>
            </w:numPr>
            <w:spacing w:after="80"/>
            <w:ind w:left="720" w:hanging="360"/>
          </w:pPr>
        </w:pPrChange>
      </w:pPr>
      <w:ins w:id="154" w:author="Kai-Wen" w:date="2019-08-23T09:52:00Z">
        <w:r w:rsidRPr="0007151D">
          <w:rPr>
            <w:rFonts w:ascii="Calibri" w:eastAsiaTheme="minorEastAsia" w:hAnsi="Calibri" w:cs="Calibri"/>
            <w:color w:val="0000FF"/>
            <w:szCs w:val="20"/>
            <w:lang w:eastAsia="zh-TW"/>
            <w:rPrChange w:id="155" w:author="Kai-Wen" w:date="2019-08-23T12:06:00Z">
              <w:rPr>
                <w:color w:val="0000FF"/>
                <w:lang w:eastAsia="zh-TW"/>
              </w:rPr>
            </w:rPrChange>
          </w:rPr>
          <w:t>View Mode</w:t>
        </w:r>
        <w:r w:rsidRPr="0007151D">
          <w:rPr>
            <w:rFonts w:ascii="Calibri" w:eastAsiaTheme="minorEastAsia" w:hAnsi="Calibri" w:cs="Calibri" w:hint="eastAsia"/>
            <w:color w:val="0000FF"/>
            <w:szCs w:val="20"/>
            <w:lang w:eastAsia="zh-TW"/>
            <w:rPrChange w:id="156" w:author="Kai-Wen" w:date="2019-08-23T12:06:00Z">
              <w:rPr>
                <w:rFonts w:eastAsiaTheme="minorEastAsia" w:hint="eastAsia"/>
                <w:color w:val="0000FF"/>
                <w:lang w:eastAsia="zh-TW"/>
              </w:rPr>
            </w:rPrChange>
          </w:rPr>
          <w:t>觀看模式</w:t>
        </w:r>
        <w:r w:rsidRPr="0007151D">
          <w:rPr>
            <w:rFonts w:ascii="Calibri" w:eastAsiaTheme="minorEastAsia" w:hAnsi="Calibri" w:cs="Calibri"/>
            <w:color w:val="0000FF"/>
            <w:szCs w:val="20"/>
            <w:lang w:eastAsia="zh-TW"/>
            <w:rPrChange w:id="157" w:author="Kai-Wen" w:date="2019-08-23T12:06:00Z">
              <w:rPr>
                <w:rFonts w:asciiTheme="minorEastAsia" w:eastAsiaTheme="minorEastAsia" w:hAnsiTheme="minorEastAsia"/>
                <w:color w:val="0000FF"/>
                <w:lang w:eastAsia="zh-TW"/>
              </w:rPr>
            </w:rPrChange>
          </w:rPr>
          <w:t xml:space="preserve"> </w:t>
        </w:r>
        <w:proofErr w:type="gramStart"/>
        <w:r w:rsidRPr="0007151D">
          <w:rPr>
            <w:rFonts w:ascii="Calibri" w:eastAsiaTheme="minorEastAsia" w:hAnsi="Calibri" w:cs="Calibri"/>
            <w:color w:val="0000FF"/>
            <w:szCs w:val="20"/>
            <w:lang w:eastAsia="zh-TW"/>
            <w:rPrChange w:id="158" w:author="Kai-Wen" w:date="2019-08-23T12:06:00Z">
              <w:rPr>
                <w:rFonts w:eastAsiaTheme="minorEastAsia"/>
                <w:color w:val="0000FF"/>
                <w:lang w:eastAsia="zh-TW"/>
              </w:rPr>
            </w:rPrChange>
          </w:rPr>
          <w:t>–</w:t>
        </w:r>
        <w:proofErr w:type="gramEnd"/>
        <w:r w:rsidRPr="0007151D">
          <w:rPr>
            <w:rFonts w:ascii="Calibri" w:eastAsiaTheme="minorEastAsia" w:hAnsi="Calibri" w:cs="Calibri" w:hint="eastAsia"/>
            <w:color w:val="0000FF"/>
            <w:szCs w:val="20"/>
            <w:lang w:eastAsia="zh-TW"/>
            <w:rPrChange w:id="159" w:author="Kai-Wen" w:date="2019-08-23T12:06:00Z">
              <w:rPr>
                <w:rFonts w:eastAsiaTheme="minorEastAsia" w:hint="eastAsia"/>
                <w:color w:val="0000FF"/>
                <w:lang w:eastAsia="zh-TW"/>
              </w:rPr>
            </w:rPrChange>
          </w:rPr>
          <w:t>在服務中能用來看所有元素連起來後的最終結果和轉場效果</w:t>
        </w:r>
        <w:r w:rsidRPr="0007151D">
          <w:rPr>
            <w:rFonts w:ascii="Calibri" w:eastAsiaTheme="minorEastAsia" w:hAnsi="Calibri" w:cs="Calibri"/>
            <w:color w:val="0000FF"/>
            <w:szCs w:val="20"/>
            <w:lang w:eastAsia="zh-TW"/>
            <w:rPrChange w:id="160" w:author="Kai-Wen" w:date="2019-08-23T12:06:00Z">
              <w:rPr>
                <w:rFonts w:eastAsiaTheme="minorEastAsia"/>
                <w:color w:val="0000FF"/>
                <w:lang w:eastAsia="zh-TW"/>
              </w:rPr>
            </w:rPrChange>
          </w:rPr>
          <w:t xml:space="preserve"> (</w:t>
        </w:r>
        <w:r w:rsidRPr="0007151D">
          <w:rPr>
            <w:rFonts w:ascii="Calibri" w:eastAsiaTheme="minorEastAsia" w:hAnsi="Calibri" w:cs="Calibri" w:hint="eastAsia"/>
            <w:color w:val="0000FF"/>
            <w:szCs w:val="20"/>
            <w:lang w:eastAsia="zh-TW"/>
            <w:rPrChange w:id="161" w:author="Kai-Wen" w:date="2019-08-23T12:06:00Z">
              <w:rPr>
                <w:rFonts w:eastAsiaTheme="minorEastAsia" w:hint="eastAsia"/>
                <w:color w:val="0000FF"/>
                <w:lang w:eastAsia="zh-TW"/>
              </w:rPr>
            </w:rPrChange>
          </w:rPr>
          <w:t>就像投影片簡報</w:t>
        </w:r>
        <w:r w:rsidRPr="0007151D">
          <w:rPr>
            <w:rFonts w:ascii="Calibri" w:eastAsiaTheme="minorEastAsia" w:hAnsi="Calibri" w:cs="Calibri"/>
            <w:color w:val="0000FF"/>
            <w:szCs w:val="20"/>
            <w:lang w:eastAsia="zh-TW"/>
            <w:rPrChange w:id="162" w:author="Kai-Wen" w:date="2019-08-23T12:06:00Z">
              <w:rPr>
                <w:rFonts w:eastAsiaTheme="minorEastAsia"/>
                <w:color w:val="0000FF"/>
                <w:lang w:eastAsia="zh-TW"/>
              </w:rPr>
            </w:rPrChange>
          </w:rPr>
          <w:t>)</w:t>
        </w:r>
        <w:r w:rsidRPr="0007151D">
          <w:rPr>
            <w:rFonts w:ascii="Calibri" w:eastAsiaTheme="minorEastAsia" w:hAnsi="Calibri" w:cs="Calibri" w:hint="eastAsia"/>
            <w:color w:val="0000FF"/>
            <w:szCs w:val="20"/>
            <w:lang w:eastAsia="zh-TW"/>
            <w:rPrChange w:id="163" w:author="Kai-Wen" w:date="2019-08-23T12:06:00Z">
              <w:rPr>
                <w:rFonts w:eastAsiaTheme="minorEastAsia" w:hint="eastAsia"/>
                <w:color w:val="0000FF"/>
                <w:lang w:eastAsia="zh-TW"/>
              </w:rPr>
            </w:rPrChange>
          </w:rPr>
          <w:t>。</w:t>
        </w:r>
      </w:ins>
    </w:p>
    <w:p w:rsidR="0070696E" w:rsidRDefault="0070696E" w:rsidP="0070696E">
      <w:pPr>
        <w:numPr>
          <w:ilvl w:val="0"/>
          <w:numId w:val="20"/>
        </w:numPr>
        <w:spacing w:after="80"/>
        <w:rPr>
          <w:ins w:id="164" w:author="Kai-Wen" w:date="2019-08-23T09:52:00Z"/>
          <w:rFonts w:ascii="Arial" w:hAnsi="Arial" w:cs="Arial"/>
        </w:rPr>
      </w:pPr>
      <w:r w:rsidRPr="0069288F">
        <w:rPr>
          <w:rFonts w:ascii="Arial" w:hAnsi="Arial" w:cs="Arial"/>
        </w:rPr>
        <w:t>Element - a node in the route editor that is used to store the content and link it with other element (like a slide)</w:t>
      </w:r>
    </w:p>
    <w:p w:rsidR="00000000" w:rsidRDefault="0007151D">
      <w:pPr>
        <w:spacing w:after="80"/>
        <w:ind w:left="720"/>
        <w:rPr>
          <w:rFonts w:ascii="Calibri" w:eastAsiaTheme="minorEastAsia" w:hAnsi="Calibri" w:cs="Calibri"/>
          <w:color w:val="0000FF"/>
          <w:szCs w:val="20"/>
          <w:lang w:eastAsia="zh-TW"/>
          <w:rPrChange w:id="165" w:author="Kai-Wen" w:date="2019-08-23T12:06:00Z">
            <w:rPr>
              <w:rFonts w:ascii="Arial" w:hAnsi="Arial" w:cs="Arial"/>
              <w:lang w:eastAsia="zh-TW"/>
            </w:rPr>
          </w:rPrChange>
        </w:rPr>
        <w:pPrChange w:id="166" w:author="Kai-Wen" w:date="2019-08-23T09:52:00Z">
          <w:pPr>
            <w:numPr>
              <w:numId w:val="20"/>
            </w:numPr>
            <w:spacing w:after="80"/>
            <w:ind w:left="720" w:hanging="360"/>
          </w:pPr>
        </w:pPrChange>
      </w:pPr>
      <w:ins w:id="167" w:author="Kai-Wen" w:date="2019-08-23T09:52:00Z">
        <w:r w:rsidRPr="0007151D">
          <w:rPr>
            <w:rFonts w:ascii="Calibri" w:eastAsiaTheme="minorEastAsia" w:hAnsi="Calibri" w:cs="Calibri" w:hint="eastAsia"/>
            <w:color w:val="0000FF"/>
            <w:szCs w:val="20"/>
            <w:lang w:eastAsia="zh-TW"/>
            <w:rPrChange w:id="168" w:author="Kai-Wen" w:date="2019-08-23T12:06:00Z">
              <w:rPr>
                <w:rFonts w:eastAsiaTheme="minorEastAsia" w:hint="eastAsia"/>
                <w:color w:val="0000FF"/>
                <w:lang w:eastAsia="zh-TW"/>
              </w:rPr>
            </w:rPrChange>
          </w:rPr>
          <w:t>元素</w:t>
        </w:r>
        <w:r w:rsidRPr="0007151D">
          <w:rPr>
            <w:rFonts w:ascii="Calibri" w:eastAsiaTheme="minorEastAsia" w:hAnsi="Calibri" w:cs="Calibri"/>
            <w:color w:val="0000FF"/>
            <w:szCs w:val="20"/>
            <w:lang w:eastAsia="zh-TW"/>
            <w:rPrChange w:id="169" w:author="Kai-Wen" w:date="2019-08-23T12:06:00Z">
              <w:rPr>
                <w:rFonts w:eastAsiaTheme="minorEastAsia"/>
                <w:color w:val="0000FF"/>
                <w:lang w:eastAsia="zh-TW"/>
              </w:rPr>
            </w:rPrChange>
          </w:rPr>
          <w:t xml:space="preserve"> </w:t>
        </w:r>
        <w:proofErr w:type="gramStart"/>
        <w:r w:rsidRPr="0007151D">
          <w:rPr>
            <w:rFonts w:ascii="Calibri" w:eastAsiaTheme="minorEastAsia" w:hAnsi="Calibri" w:cs="Calibri"/>
            <w:color w:val="0000FF"/>
            <w:szCs w:val="20"/>
            <w:lang w:eastAsia="zh-TW"/>
            <w:rPrChange w:id="170" w:author="Kai-Wen" w:date="2019-08-23T12:06:00Z">
              <w:rPr>
                <w:rFonts w:eastAsiaTheme="minorEastAsia"/>
                <w:color w:val="0000FF"/>
                <w:lang w:eastAsia="zh-TW"/>
              </w:rPr>
            </w:rPrChange>
          </w:rPr>
          <w:t>–</w:t>
        </w:r>
        <w:proofErr w:type="gramEnd"/>
        <w:r w:rsidRPr="0007151D">
          <w:rPr>
            <w:rFonts w:ascii="Calibri" w:eastAsiaTheme="minorEastAsia" w:hAnsi="Calibri" w:cs="Calibri"/>
            <w:color w:val="0000FF"/>
            <w:szCs w:val="20"/>
            <w:lang w:eastAsia="zh-TW"/>
            <w:rPrChange w:id="171" w:author="Kai-Wen" w:date="2019-08-23T12:06:00Z">
              <w:rPr>
                <w:rFonts w:eastAsiaTheme="minorEastAsia"/>
                <w:color w:val="0000FF"/>
                <w:lang w:eastAsia="zh-TW"/>
              </w:rPr>
            </w:rPrChange>
          </w:rPr>
          <w:t xml:space="preserve"> </w:t>
        </w:r>
        <w:r w:rsidRPr="0007151D">
          <w:rPr>
            <w:rFonts w:ascii="Calibri" w:eastAsiaTheme="minorEastAsia" w:hAnsi="Calibri" w:cs="Calibri" w:hint="eastAsia"/>
            <w:color w:val="0000FF"/>
            <w:szCs w:val="20"/>
            <w:lang w:eastAsia="zh-TW"/>
            <w:rPrChange w:id="172" w:author="Kai-Wen" w:date="2019-08-23T12:06:00Z">
              <w:rPr>
                <w:rFonts w:eastAsiaTheme="minorEastAsia" w:hint="eastAsia"/>
                <w:color w:val="0000FF"/>
                <w:lang w:eastAsia="zh-TW"/>
              </w:rPr>
            </w:rPrChange>
          </w:rPr>
          <w:t>在</w:t>
        </w:r>
        <w:r w:rsidRPr="0007151D">
          <w:rPr>
            <w:rFonts w:ascii="Calibri" w:eastAsiaTheme="minorEastAsia" w:hAnsi="Calibri" w:cs="Calibri"/>
            <w:color w:val="0000FF"/>
            <w:szCs w:val="20"/>
            <w:lang w:eastAsia="zh-TW"/>
            <w:rPrChange w:id="173" w:author="Kai-Wen" w:date="2019-08-23T12:06:00Z">
              <w:rPr>
                <w:rFonts w:eastAsiaTheme="minorEastAsia"/>
                <w:color w:val="0000FF"/>
                <w:lang w:eastAsia="zh-TW"/>
              </w:rPr>
            </w:rPrChange>
          </w:rPr>
          <w:t>route editor</w:t>
        </w:r>
        <w:r w:rsidRPr="0007151D">
          <w:rPr>
            <w:rFonts w:ascii="Calibri" w:eastAsiaTheme="minorEastAsia" w:hAnsi="Calibri" w:cs="Calibri" w:hint="eastAsia"/>
            <w:color w:val="0000FF"/>
            <w:szCs w:val="20"/>
            <w:lang w:eastAsia="zh-TW"/>
            <w:rPrChange w:id="174" w:author="Kai-Wen" w:date="2019-08-23T12:06:00Z">
              <w:rPr>
                <w:rFonts w:eastAsiaTheme="minorEastAsia" w:hint="eastAsia"/>
                <w:color w:val="0000FF"/>
                <w:lang w:eastAsia="zh-TW"/>
              </w:rPr>
            </w:rPrChange>
          </w:rPr>
          <w:t>中的節點，用來儲存內容，將內容與其他元素連結起來</w:t>
        </w:r>
        <w:r w:rsidRPr="0007151D">
          <w:rPr>
            <w:rFonts w:ascii="Calibri" w:eastAsiaTheme="minorEastAsia" w:hAnsi="Calibri" w:cs="Calibri"/>
            <w:color w:val="0000FF"/>
            <w:szCs w:val="20"/>
            <w:lang w:eastAsia="zh-TW"/>
            <w:rPrChange w:id="175" w:author="Kai-Wen" w:date="2019-08-23T12:06:00Z">
              <w:rPr>
                <w:rFonts w:eastAsiaTheme="minorEastAsia"/>
                <w:color w:val="0000FF"/>
                <w:lang w:eastAsia="zh-TW"/>
              </w:rPr>
            </w:rPrChange>
          </w:rPr>
          <w:t xml:space="preserve"> (</w:t>
        </w:r>
        <w:r w:rsidRPr="0007151D">
          <w:rPr>
            <w:rFonts w:ascii="Calibri" w:eastAsiaTheme="minorEastAsia" w:hAnsi="Calibri" w:cs="Calibri" w:hint="eastAsia"/>
            <w:color w:val="0000FF"/>
            <w:szCs w:val="20"/>
            <w:lang w:eastAsia="zh-TW"/>
            <w:rPrChange w:id="176" w:author="Kai-Wen" w:date="2019-08-23T12:06:00Z">
              <w:rPr>
                <w:rFonts w:eastAsiaTheme="minorEastAsia" w:hint="eastAsia"/>
                <w:color w:val="0000FF"/>
                <w:lang w:eastAsia="zh-TW"/>
              </w:rPr>
            </w:rPrChange>
          </w:rPr>
          <w:t>如投影片</w:t>
        </w:r>
        <w:r w:rsidRPr="0007151D">
          <w:rPr>
            <w:rFonts w:ascii="Calibri" w:eastAsiaTheme="minorEastAsia" w:hAnsi="Calibri" w:cs="Calibri"/>
            <w:color w:val="0000FF"/>
            <w:szCs w:val="20"/>
            <w:lang w:eastAsia="zh-TW"/>
            <w:rPrChange w:id="177" w:author="Kai-Wen" w:date="2019-08-23T12:06:00Z">
              <w:rPr>
                <w:rFonts w:eastAsiaTheme="minorEastAsia"/>
                <w:color w:val="0000FF"/>
                <w:lang w:eastAsia="zh-TW"/>
              </w:rPr>
            </w:rPrChange>
          </w:rPr>
          <w:t>)</w:t>
        </w:r>
      </w:ins>
    </w:p>
    <w:p w:rsidR="0070696E" w:rsidRDefault="0070696E" w:rsidP="0070696E">
      <w:pPr>
        <w:numPr>
          <w:ilvl w:val="0"/>
          <w:numId w:val="20"/>
        </w:numPr>
        <w:spacing w:after="80"/>
        <w:rPr>
          <w:ins w:id="178" w:author="Kai-Wen" w:date="2019-08-23T09:52:00Z"/>
          <w:rFonts w:ascii="Arial" w:hAnsi="Arial" w:cs="Arial"/>
        </w:rPr>
      </w:pPr>
      <w:r w:rsidRPr="0069288F">
        <w:rPr>
          <w:rFonts w:ascii="Arial" w:hAnsi="Arial" w:cs="Arial"/>
        </w:rPr>
        <w:t>Link - a line in the route editor that is used to store information about the next element to transition and the transition property itself</w:t>
      </w:r>
    </w:p>
    <w:p w:rsidR="00000000" w:rsidRDefault="0007151D">
      <w:pPr>
        <w:spacing w:after="80"/>
        <w:ind w:left="720"/>
        <w:rPr>
          <w:rFonts w:ascii="Calibri" w:eastAsiaTheme="minorEastAsia" w:hAnsi="Calibri" w:cs="Calibri"/>
          <w:color w:val="0000FF"/>
          <w:szCs w:val="20"/>
          <w:lang w:eastAsia="zh-TW"/>
          <w:rPrChange w:id="179" w:author="Kai-Wen" w:date="2019-08-23T12:06:00Z">
            <w:rPr>
              <w:rFonts w:ascii="Arial" w:hAnsi="Arial" w:cs="Arial"/>
            </w:rPr>
          </w:rPrChange>
        </w:rPr>
        <w:pPrChange w:id="180" w:author="Kai-Wen" w:date="2019-08-23T09:52:00Z">
          <w:pPr>
            <w:numPr>
              <w:numId w:val="20"/>
            </w:numPr>
            <w:spacing w:after="80"/>
            <w:ind w:left="720" w:hanging="360"/>
          </w:pPr>
        </w:pPrChange>
      </w:pPr>
      <w:ins w:id="181" w:author="Kai-Wen" w:date="2019-08-23T09:52:00Z">
        <w:r w:rsidRPr="0007151D">
          <w:rPr>
            <w:rFonts w:ascii="Calibri" w:eastAsiaTheme="minorEastAsia" w:hAnsi="Calibri" w:cs="Calibri"/>
            <w:color w:val="0000FF"/>
            <w:szCs w:val="20"/>
            <w:lang w:eastAsia="zh-TW"/>
            <w:rPrChange w:id="182" w:author="Kai-Wen" w:date="2019-08-23T12:06:00Z">
              <w:rPr>
                <w:rFonts w:eastAsiaTheme="minorEastAsia"/>
                <w:color w:val="0000FF"/>
                <w:lang w:eastAsia="zh-TW"/>
              </w:rPr>
            </w:rPrChange>
          </w:rPr>
          <w:t xml:space="preserve">Link </w:t>
        </w:r>
        <w:proofErr w:type="gramStart"/>
        <w:r w:rsidRPr="0007151D">
          <w:rPr>
            <w:rFonts w:ascii="Calibri" w:eastAsiaTheme="minorEastAsia" w:hAnsi="Calibri" w:cs="Calibri"/>
            <w:color w:val="0000FF"/>
            <w:szCs w:val="20"/>
            <w:lang w:eastAsia="zh-TW"/>
            <w:rPrChange w:id="183" w:author="Kai-Wen" w:date="2019-08-23T12:06:00Z">
              <w:rPr>
                <w:rFonts w:eastAsiaTheme="minorEastAsia"/>
                <w:color w:val="0000FF"/>
                <w:lang w:eastAsia="zh-TW"/>
              </w:rPr>
            </w:rPrChange>
          </w:rPr>
          <w:t>–</w:t>
        </w:r>
        <w:proofErr w:type="gramEnd"/>
        <w:r w:rsidRPr="0007151D">
          <w:rPr>
            <w:rFonts w:ascii="Calibri" w:eastAsiaTheme="minorEastAsia" w:hAnsi="Calibri" w:cs="Calibri"/>
            <w:color w:val="0000FF"/>
            <w:szCs w:val="20"/>
            <w:lang w:eastAsia="zh-TW"/>
            <w:rPrChange w:id="184" w:author="Kai-Wen" w:date="2019-08-23T12:06:00Z">
              <w:rPr>
                <w:rFonts w:eastAsiaTheme="minorEastAsia"/>
                <w:color w:val="0000FF"/>
                <w:lang w:eastAsia="zh-TW"/>
              </w:rPr>
            </w:rPrChange>
          </w:rPr>
          <w:t xml:space="preserve"> route editor</w:t>
        </w:r>
        <w:r w:rsidRPr="0007151D">
          <w:rPr>
            <w:rFonts w:ascii="Calibri" w:eastAsiaTheme="minorEastAsia" w:hAnsi="Calibri" w:cs="Calibri" w:hint="eastAsia"/>
            <w:color w:val="0000FF"/>
            <w:szCs w:val="20"/>
            <w:lang w:eastAsia="zh-TW"/>
            <w:rPrChange w:id="185" w:author="Kai-Wen" w:date="2019-08-23T12:06:00Z">
              <w:rPr>
                <w:rFonts w:eastAsiaTheme="minorEastAsia" w:hint="eastAsia"/>
                <w:color w:val="0000FF"/>
                <w:lang w:eastAsia="zh-TW"/>
              </w:rPr>
            </w:rPrChange>
          </w:rPr>
          <w:t>中的一條線，用來儲存有關下一元素的轉場資訊，及其轉場屬性。</w:t>
        </w:r>
      </w:ins>
    </w:p>
    <w:p w:rsidR="0070696E" w:rsidRDefault="0070696E" w:rsidP="0070696E">
      <w:pPr>
        <w:numPr>
          <w:ilvl w:val="0"/>
          <w:numId w:val="20"/>
        </w:numPr>
        <w:spacing w:after="80"/>
        <w:rPr>
          <w:ins w:id="186" w:author="Kai-Wen" w:date="2019-08-23T09:52:00Z"/>
          <w:rFonts w:ascii="Arial" w:hAnsi="Arial" w:cs="Arial"/>
        </w:rPr>
      </w:pPr>
      <w:r w:rsidRPr="0069288F">
        <w:rPr>
          <w:rFonts w:ascii="Arial" w:hAnsi="Arial" w:cs="Arial"/>
        </w:rPr>
        <w:t>Transition - an animation that run</w:t>
      </w:r>
      <w:r w:rsidR="0044136E">
        <w:rPr>
          <w:rFonts w:ascii="Arial" w:hAnsi="Arial" w:cs="Arial"/>
        </w:rPr>
        <w:t>s</w:t>
      </w:r>
      <w:r w:rsidRPr="0069288F">
        <w:rPr>
          <w:rFonts w:ascii="Arial" w:hAnsi="Arial" w:cs="Arial"/>
        </w:rPr>
        <w:t xml:space="preserve"> in view mode between moving from one element into other element</w:t>
      </w:r>
    </w:p>
    <w:p w:rsidR="00000000" w:rsidRDefault="009B392E">
      <w:pPr>
        <w:spacing w:after="80"/>
        <w:ind w:left="720"/>
        <w:rPr>
          <w:rFonts w:ascii="Arial" w:hAnsi="Arial" w:cs="Arial"/>
        </w:rPr>
        <w:pPrChange w:id="187" w:author="Kai-Wen" w:date="2019-08-23T09:52:00Z">
          <w:pPr>
            <w:numPr>
              <w:numId w:val="20"/>
            </w:numPr>
            <w:spacing w:after="80"/>
            <w:ind w:left="720" w:hanging="360"/>
          </w:pPr>
        </w:pPrChange>
      </w:pPr>
      <w:ins w:id="188" w:author="Kai-Wen" w:date="2019-08-23T09:52:00Z">
        <w:r w:rsidRPr="00C82968">
          <w:rPr>
            <w:rFonts w:eastAsiaTheme="minorEastAsia" w:hint="eastAsia"/>
            <w:color w:val="0000FF"/>
            <w:w w:val="105"/>
            <w:lang w:eastAsia="zh-TW"/>
          </w:rPr>
          <w:t>Transition</w:t>
        </w:r>
        <w:r w:rsidRPr="00C82968">
          <w:rPr>
            <w:rFonts w:eastAsiaTheme="minorEastAsia" w:hint="eastAsia"/>
            <w:color w:val="0000FF"/>
            <w:w w:val="105"/>
            <w:lang w:eastAsia="zh-TW"/>
          </w:rPr>
          <w:t>轉場效果</w:t>
        </w:r>
        <w:r w:rsidRPr="00C82968">
          <w:rPr>
            <w:rFonts w:eastAsiaTheme="minorEastAsia" w:hint="eastAsia"/>
            <w:color w:val="0000FF"/>
            <w:w w:val="105"/>
            <w:lang w:eastAsia="zh-TW"/>
          </w:rPr>
          <w:t xml:space="preserve"> </w:t>
        </w:r>
        <w:proofErr w:type="gramStart"/>
        <w:r w:rsidRPr="00C82968">
          <w:rPr>
            <w:rFonts w:eastAsiaTheme="minorEastAsia"/>
            <w:color w:val="0000FF"/>
            <w:w w:val="105"/>
            <w:lang w:eastAsia="zh-TW"/>
          </w:rPr>
          <w:t>–</w:t>
        </w:r>
        <w:proofErr w:type="gramEnd"/>
        <w:r w:rsidRPr="00C82968">
          <w:rPr>
            <w:rFonts w:eastAsiaTheme="minorEastAsia" w:hint="eastAsia"/>
            <w:color w:val="0000FF"/>
            <w:w w:val="105"/>
            <w:lang w:eastAsia="zh-TW"/>
          </w:rPr>
          <w:t>是在觀看模式中播放的動畫，從一個</w:t>
        </w:r>
        <w:r>
          <w:rPr>
            <w:rFonts w:eastAsiaTheme="minorEastAsia" w:hint="eastAsia"/>
            <w:color w:val="0000FF"/>
            <w:w w:val="105"/>
            <w:lang w:eastAsia="zh-TW"/>
          </w:rPr>
          <w:t>元素</w:t>
        </w:r>
        <w:r w:rsidRPr="00C82968">
          <w:rPr>
            <w:rFonts w:eastAsiaTheme="minorEastAsia" w:hint="eastAsia"/>
            <w:color w:val="0000FF"/>
            <w:w w:val="105"/>
            <w:lang w:eastAsia="zh-TW"/>
          </w:rPr>
          <w:t>移到另一</w:t>
        </w:r>
        <w:r>
          <w:rPr>
            <w:rFonts w:eastAsiaTheme="minorEastAsia" w:hint="eastAsia"/>
            <w:color w:val="0000FF"/>
            <w:w w:val="105"/>
            <w:lang w:eastAsia="zh-TW"/>
          </w:rPr>
          <w:t>元素</w:t>
        </w:r>
        <w:r w:rsidRPr="00C82968">
          <w:rPr>
            <w:rFonts w:eastAsiaTheme="minorEastAsia" w:hint="eastAsia"/>
            <w:color w:val="0000FF"/>
            <w:w w:val="105"/>
            <w:lang w:eastAsia="zh-TW"/>
          </w:rPr>
          <w:t>時播放。</w:t>
        </w:r>
      </w:ins>
    </w:p>
    <w:p w:rsidR="0070696E" w:rsidRDefault="0070696E" w:rsidP="0070696E">
      <w:pPr>
        <w:numPr>
          <w:ilvl w:val="0"/>
          <w:numId w:val="20"/>
        </w:numPr>
        <w:spacing w:after="80"/>
        <w:rPr>
          <w:ins w:id="189" w:author="Kai-Wen" w:date="2019-08-23T09:52:00Z"/>
          <w:rFonts w:ascii="Arial" w:hAnsi="Arial" w:cs="Arial"/>
        </w:rPr>
      </w:pPr>
      <w:r w:rsidRPr="0069288F">
        <w:rPr>
          <w:rFonts w:ascii="Arial" w:hAnsi="Arial" w:cs="Arial"/>
        </w:rPr>
        <w:t xml:space="preserve">Content – it is user </w:t>
      </w:r>
      <w:r w:rsidR="0069288F" w:rsidRPr="0069288F">
        <w:rPr>
          <w:rFonts w:ascii="Arial" w:hAnsi="Arial" w:cs="Arial"/>
        </w:rPr>
        <w:t xml:space="preserve">input </w:t>
      </w:r>
      <w:r w:rsidRPr="0069288F">
        <w:rPr>
          <w:rFonts w:ascii="Arial" w:hAnsi="Arial" w:cs="Arial"/>
        </w:rPr>
        <w:t xml:space="preserve">data to </w:t>
      </w:r>
      <w:r w:rsidR="0069288F" w:rsidRPr="0069288F">
        <w:rPr>
          <w:rFonts w:ascii="Arial" w:hAnsi="Arial" w:cs="Arial"/>
        </w:rPr>
        <w:t xml:space="preserve">be </w:t>
      </w:r>
      <w:r w:rsidRPr="0069288F">
        <w:rPr>
          <w:rFonts w:ascii="Arial" w:hAnsi="Arial" w:cs="Arial"/>
        </w:rPr>
        <w:t>demonstrate</w:t>
      </w:r>
      <w:r w:rsidR="0069288F" w:rsidRPr="0069288F">
        <w:rPr>
          <w:rFonts w:ascii="Arial" w:hAnsi="Arial" w:cs="Arial"/>
        </w:rPr>
        <w:t>d</w:t>
      </w:r>
      <w:r w:rsidRPr="0069288F">
        <w:rPr>
          <w:rFonts w:ascii="Arial" w:hAnsi="Arial" w:cs="Arial"/>
        </w:rPr>
        <w:t>.</w:t>
      </w:r>
    </w:p>
    <w:p w:rsidR="00000000" w:rsidRDefault="009B392E">
      <w:pPr>
        <w:spacing w:after="80"/>
        <w:ind w:left="720"/>
        <w:rPr>
          <w:rFonts w:ascii="Arial" w:hAnsi="Arial" w:cs="Arial"/>
        </w:rPr>
        <w:pPrChange w:id="190" w:author="Kai-Wen" w:date="2019-08-23T09:52:00Z">
          <w:pPr>
            <w:numPr>
              <w:numId w:val="20"/>
            </w:numPr>
            <w:spacing w:after="80"/>
            <w:ind w:left="720" w:hanging="360"/>
          </w:pPr>
        </w:pPrChange>
      </w:pPr>
      <w:ins w:id="191" w:author="Kai-Wen" w:date="2019-08-23T09:52:00Z">
        <w:r w:rsidRPr="00C82968">
          <w:rPr>
            <w:rFonts w:eastAsiaTheme="minorEastAsia" w:hint="eastAsia"/>
            <w:color w:val="0000FF"/>
            <w:lang w:eastAsia="zh-TW"/>
          </w:rPr>
          <w:t>Content</w:t>
        </w:r>
        <w:r w:rsidRPr="00C82968">
          <w:rPr>
            <w:rFonts w:eastAsiaTheme="minorEastAsia" w:hint="eastAsia"/>
            <w:color w:val="0000FF"/>
            <w:lang w:eastAsia="zh-TW"/>
          </w:rPr>
          <w:t>內容</w:t>
        </w:r>
        <w:r w:rsidRPr="00C82968">
          <w:rPr>
            <w:rFonts w:eastAsiaTheme="minorEastAsia" w:hint="eastAsia"/>
            <w:color w:val="0000FF"/>
            <w:lang w:eastAsia="zh-TW"/>
          </w:rPr>
          <w:t xml:space="preserve"> </w:t>
        </w:r>
        <w:proofErr w:type="gramStart"/>
        <w:r w:rsidRPr="00C82968">
          <w:rPr>
            <w:rFonts w:eastAsiaTheme="minorEastAsia"/>
            <w:color w:val="0000FF"/>
            <w:lang w:eastAsia="zh-TW"/>
          </w:rPr>
          <w:t>–</w:t>
        </w:r>
        <w:proofErr w:type="gramEnd"/>
        <w:r w:rsidRPr="00C82968">
          <w:rPr>
            <w:rFonts w:eastAsiaTheme="minorEastAsia" w:hint="eastAsia"/>
            <w:color w:val="0000FF"/>
            <w:lang w:eastAsia="zh-TW"/>
          </w:rPr>
          <w:t>是使用者</w:t>
        </w:r>
      </w:ins>
      <w:ins w:id="192" w:author="Kai-Wen" w:date="2019-08-23T09:53:00Z">
        <w:r>
          <w:rPr>
            <w:rFonts w:ascii="細明體" w:eastAsia="細明體" w:hAnsi="細明體" w:cs="細明體" w:hint="eastAsia"/>
            <w:color w:val="0000FF"/>
            <w:lang w:eastAsia="zh-TW"/>
          </w:rPr>
          <w:t>輸入</w:t>
        </w:r>
      </w:ins>
      <w:ins w:id="193" w:author="Kai-Wen" w:date="2019-08-23T09:52:00Z">
        <w:r w:rsidRPr="00C82968">
          <w:rPr>
            <w:rFonts w:eastAsiaTheme="minorEastAsia" w:hint="eastAsia"/>
            <w:color w:val="0000FF"/>
            <w:lang w:eastAsia="zh-TW"/>
          </w:rPr>
          <w:t>的</w:t>
        </w:r>
      </w:ins>
      <w:ins w:id="194" w:author="Kai-Wen" w:date="2019-08-23T09:53:00Z">
        <w:r>
          <w:rPr>
            <w:rFonts w:ascii="細明體" w:eastAsia="細明體" w:hAnsi="細明體" w:cs="細明體" w:hint="eastAsia"/>
            <w:color w:val="0000FF"/>
            <w:lang w:eastAsia="zh-TW"/>
          </w:rPr>
          <w:t>顯示</w:t>
        </w:r>
      </w:ins>
      <w:ins w:id="195" w:author="Kai-Wen" w:date="2019-08-23T09:52:00Z">
        <w:r w:rsidRPr="00C82968">
          <w:rPr>
            <w:rFonts w:eastAsiaTheme="minorEastAsia" w:hint="eastAsia"/>
            <w:color w:val="0000FF"/>
            <w:lang w:eastAsia="zh-TW"/>
          </w:rPr>
          <w:t>資料。</w:t>
        </w:r>
      </w:ins>
    </w:p>
    <w:p w:rsidR="0070696E" w:rsidDel="00B502EE" w:rsidRDefault="0070696E" w:rsidP="0070696E">
      <w:pPr>
        <w:spacing w:after="80"/>
        <w:rPr>
          <w:del w:id="196" w:author="Kai-Wen" w:date="2019-08-23T12:08:00Z"/>
          <w:rFonts w:ascii="Arial" w:hAnsi="Arial"/>
          <w:lang w:val="en-GB"/>
        </w:rPr>
      </w:pPr>
    </w:p>
    <w:p w:rsidR="009D65C1" w:rsidRDefault="009D65C1" w:rsidP="009D65C1">
      <w:pPr>
        <w:pStyle w:val="22"/>
      </w:pPr>
      <w:bookmarkStart w:id="197" w:name="_Toc9198380"/>
      <w:bookmarkStart w:id="198" w:name="_Toc9349251"/>
      <w:bookmarkStart w:id="199" w:name="_Toc17188036"/>
      <w:r>
        <w:t>First 3</w:t>
      </w:r>
      <w:r w:rsidRPr="00363578">
        <w:t xml:space="preserve"> </w:t>
      </w:r>
      <w:r w:rsidR="00DA76FB">
        <w:t>hours</w:t>
      </w:r>
      <w:r w:rsidRPr="00363578">
        <w:t xml:space="preserve"> </w:t>
      </w:r>
      <w:proofErr w:type="gramStart"/>
      <w:r w:rsidRPr="00363578">
        <w:t>–</w:t>
      </w:r>
      <w:proofErr w:type="gramEnd"/>
      <w:r>
        <w:t xml:space="preserve"> </w:t>
      </w:r>
      <w:r w:rsidRPr="00363578">
        <w:t>front-end programming</w:t>
      </w:r>
      <w:r>
        <w:t xml:space="preserve"> module</w:t>
      </w:r>
      <w:bookmarkEnd w:id="197"/>
      <w:bookmarkEnd w:id="198"/>
      <w:bookmarkEnd w:id="199"/>
      <w:ins w:id="200" w:author="Kai-Wen" w:date="2019-08-23T10:07:00Z">
        <w:r w:rsidR="00D93DC0">
          <w:rPr>
            <w:rFonts w:eastAsia="新細明體" w:hint="eastAsia"/>
            <w:lang w:eastAsia="zh-TW"/>
          </w:rPr>
          <w:br/>
        </w:r>
        <w:r w:rsidR="00D93DC0" w:rsidRPr="00816E5A">
          <w:rPr>
            <w:rFonts w:asciiTheme="minorEastAsia" w:eastAsiaTheme="minorEastAsia" w:hAnsiTheme="minorEastAsia" w:hint="eastAsia"/>
            <w:color w:val="0000FF"/>
            <w:lang w:eastAsia="zh-TW"/>
          </w:rPr>
          <w:t xml:space="preserve">前三小時 </w:t>
        </w:r>
        <w:proofErr w:type="gramStart"/>
        <w:r w:rsidR="00D93DC0" w:rsidRPr="00816E5A">
          <w:rPr>
            <w:rFonts w:asciiTheme="minorEastAsia" w:eastAsiaTheme="minorEastAsia" w:hAnsiTheme="minorEastAsia"/>
            <w:color w:val="0000FF"/>
            <w:lang w:eastAsia="zh-TW"/>
          </w:rPr>
          <w:t>–</w:t>
        </w:r>
        <w:proofErr w:type="gramEnd"/>
        <w:r w:rsidR="00D93DC0" w:rsidRPr="00E92691">
          <w:rPr>
            <w:rFonts w:asciiTheme="minorEastAsia" w:eastAsiaTheme="minorEastAsia" w:hAnsiTheme="minorEastAsia" w:hint="eastAsia"/>
            <w:color w:val="0000FF"/>
            <w:lang w:eastAsia="zh-TW"/>
          </w:rPr>
          <w:t>前台程式設計模組</w:t>
        </w:r>
      </w:ins>
    </w:p>
    <w:p w:rsidR="009D65C1" w:rsidRPr="00F6308C" w:rsidRDefault="00DA76FB" w:rsidP="009D65C1">
      <w:pPr>
        <w:pStyle w:val="32"/>
        <w:keepNext w:val="0"/>
        <w:keepLines w:val="0"/>
        <w:spacing w:before="280"/>
        <w:rPr>
          <w:rFonts w:ascii="Arial" w:hAnsi="Arial" w:cs="Arial"/>
        </w:rPr>
      </w:pPr>
      <w:bookmarkStart w:id="201" w:name="_Toc17188037"/>
      <w:r>
        <w:rPr>
          <w:rFonts w:ascii="Arial" w:hAnsi="Arial" w:cs="Arial"/>
          <w:color w:val="000000"/>
          <w:sz w:val="26"/>
          <w:szCs w:val="26"/>
        </w:rPr>
        <w:t>Route editor</w:t>
      </w:r>
      <w:bookmarkEnd w:id="201"/>
      <w:ins w:id="202" w:author="Kai-Wen" w:date="2019-08-23T10:07:00Z">
        <w:r w:rsidR="00D93DC0" w:rsidRPr="00E92691">
          <w:rPr>
            <w:rFonts w:asciiTheme="minorEastAsia" w:eastAsiaTheme="minorEastAsia" w:hAnsiTheme="minorEastAsia" w:hint="eastAsia"/>
            <w:color w:val="0000FF"/>
            <w:lang w:eastAsia="zh-TW"/>
          </w:rPr>
          <w:t>路徑編輯器</w:t>
        </w:r>
      </w:ins>
    </w:p>
    <w:p w:rsidR="00DA76FB" w:rsidRDefault="00DA76FB" w:rsidP="009D65C1">
      <w:pPr>
        <w:rPr>
          <w:ins w:id="203" w:author="Kai-Wen" w:date="2019-08-23T10:08:00Z"/>
          <w:rFonts w:ascii="Arial" w:hAnsi="Arial" w:cs="Arial"/>
          <w:lang w:eastAsia="zh-TW"/>
        </w:rPr>
      </w:pPr>
      <w:r>
        <w:rPr>
          <w:rFonts w:ascii="Arial" w:hAnsi="Arial" w:cs="Arial"/>
        </w:rPr>
        <w:t>The editor should work on desktop. In this scope of work, we don’t consider supporting touch devices for editor mode.</w:t>
      </w:r>
    </w:p>
    <w:p w:rsidR="00D93DC0" w:rsidRPr="00567F8C" w:rsidRDefault="0007151D" w:rsidP="009D65C1">
      <w:pPr>
        <w:rPr>
          <w:rFonts w:ascii="Arial" w:hAnsi="Arial" w:cs="Arial"/>
          <w:color w:val="0000FF"/>
          <w:lang w:eastAsia="zh-TW"/>
          <w:rPrChange w:id="204" w:author="Kai-Wen" w:date="2019-08-23T10:20:00Z">
            <w:rPr>
              <w:rFonts w:ascii="Arial" w:hAnsi="Arial" w:cs="Arial"/>
              <w:lang w:eastAsia="zh-TW"/>
            </w:rPr>
          </w:rPrChange>
        </w:rPr>
      </w:pPr>
      <w:ins w:id="205" w:author="Kai-Wen" w:date="2019-08-23T10:08:00Z">
        <w:r w:rsidRPr="0007151D">
          <w:rPr>
            <w:rFonts w:ascii="Arial" w:hAnsi="Arial" w:cs="Arial" w:hint="eastAsia"/>
            <w:color w:val="0000FF"/>
            <w:lang w:eastAsia="zh-TW"/>
            <w:rPrChange w:id="206" w:author="Kai-Wen" w:date="2019-08-23T10:19:00Z">
              <w:rPr>
                <w:rFonts w:ascii="Arial" w:hAnsi="Arial" w:cs="Arial" w:hint="eastAsia"/>
                <w:lang w:eastAsia="zh-TW"/>
              </w:rPr>
            </w:rPrChange>
          </w:rPr>
          <w:t>此編輯器適用</w:t>
        </w:r>
        <w:proofErr w:type="gramStart"/>
        <w:r w:rsidRPr="0007151D">
          <w:rPr>
            <w:rFonts w:ascii="Arial" w:hAnsi="Arial" w:cs="Arial" w:hint="eastAsia"/>
            <w:color w:val="0000FF"/>
            <w:lang w:eastAsia="zh-TW"/>
            <w:rPrChange w:id="207" w:author="Kai-Wen" w:date="2019-08-23T10:19:00Z">
              <w:rPr>
                <w:rFonts w:ascii="Arial" w:hAnsi="Arial" w:cs="Arial" w:hint="eastAsia"/>
                <w:lang w:eastAsia="zh-TW"/>
              </w:rPr>
            </w:rPrChange>
          </w:rPr>
          <w:t>於桌機</w:t>
        </w:r>
        <w:proofErr w:type="gramEnd"/>
        <w:r w:rsidRPr="0007151D">
          <w:rPr>
            <w:rFonts w:ascii="Arial" w:hAnsi="Arial" w:cs="Arial" w:hint="eastAsia"/>
            <w:color w:val="0000FF"/>
            <w:lang w:eastAsia="zh-TW"/>
            <w:rPrChange w:id="208" w:author="Kai-Wen" w:date="2019-08-23T10:19:00Z">
              <w:rPr>
                <w:rFonts w:ascii="Arial" w:hAnsi="Arial" w:cs="Arial" w:hint="eastAsia"/>
                <w:lang w:eastAsia="zh-TW"/>
              </w:rPr>
            </w:rPrChange>
          </w:rPr>
          <w:t>。</w:t>
        </w:r>
      </w:ins>
      <w:ins w:id="209" w:author="Kai-Wen" w:date="2019-08-23T10:20:00Z">
        <w:r w:rsidR="00567F8C">
          <w:rPr>
            <w:rFonts w:ascii="Arial" w:hAnsi="Arial" w:cs="Arial" w:hint="eastAsia"/>
            <w:color w:val="0000FF"/>
            <w:lang w:eastAsia="zh-TW"/>
          </w:rPr>
          <w:t>在這項工作範圍內，編輯模式不考慮支援觸控裝置。</w:t>
        </w:r>
      </w:ins>
    </w:p>
    <w:p w:rsidR="009D65C1" w:rsidRDefault="009D65C1" w:rsidP="009D65C1">
      <w:pPr>
        <w:rPr>
          <w:ins w:id="210" w:author="Kai-Wen" w:date="2019-08-23T10:20:00Z"/>
          <w:rFonts w:ascii="Arial" w:hAnsi="Arial" w:cs="Arial"/>
          <w:lang w:eastAsia="zh-TW"/>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rsidR="00567F8C" w:rsidRPr="00F6308C" w:rsidRDefault="00567F8C" w:rsidP="009D65C1">
      <w:pPr>
        <w:rPr>
          <w:rFonts w:ascii="Arial" w:hAnsi="Arial" w:cs="Arial"/>
          <w:lang w:eastAsia="zh-TW"/>
        </w:rPr>
      </w:pPr>
      <w:ins w:id="211" w:author="Kai-Wen" w:date="2019-08-23T10:20:00Z">
        <w:r w:rsidRPr="00892100">
          <w:rPr>
            <w:rFonts w:eastAsiaTheme="minorEastAsia" w:hint="eastAsia"/>
            <w:color w:val="0000FF"/>
            <w:lang w:eastAsia="zh-TW"/>
          </w:rPr>
          <w:t>你做出的</w:t>
        </w:r>
        <w:r w:rsidRPr="00892100">
          <w:rPr>
            <w:rFonts w:eastAsiaTheme="minorEastAsia" w:hint="eastAsia"/>
            <w:color w:val="0000FF"/>
            <w:lang w:eastAsia="zh-TW"/>
          </w:rPr>
          <w:t>route editor</w:t>
        </w:r>
        <w:r w:rsidRPr="00892100">
          <w:rPr>
            <w:rFonts w:eastAsiaTheme="minorEastAsia" w:hint="eastAsia"/>
            <w:color w:val="0000FF"/>
            <w:lang w:eastAsia="zh-TW"/>
          </w:rPr>
          <w:t>要能讓使用者將幾個新創元素</w:t>
        </w:r>
        <w:r>
          <w:rPr>
            <w:rFonts w:eastAsiaTheme="minorEastAsia" w:hint="eastAsia"/>
            <w:color w:val="0000FF"/>
            <w:lang w:eastAsia="zh-TW"/>
          </w:rPr>
          <w:t>連結成一個序列</w:t>
        </w:r>
        <w:r w:rsidRPr="00892100">
          <w:rPr>
            <w:rFonts w:eastAsiaTheme="minorEastAsia" w:hint="eastAsia"/>
            <w:color w:val="0000FF"/>
            <w:lang w:eastAsia="zh-TW"/>
          </w:rPr>
          <w:t>，這個</w:t>
        </w:r>
        <w:r w:rsidRPr="00892100">
          <w:rPr>
            <w:rFonts w:eastAsiaTheme="minorEastAsia" w:hint="eastAsia"/>
            <w:color w:val="0000FF"/>
            <w:lang w:eastAsia="zh-TW"/>
          </w:rPr>
          <w:t>route editor</w:t>
        </w:r>
        <w:r w:rsidRPr="00892100">
          <w:rPr>
            <w:rFonts w:eastAsiaTheme="minorEastAsia" w:hint="eastAsia"/>
            <w:color w:val="0000FF"/>
            <w:lang w:eastAsia="zh-TW"/>
          </w:rPr>
          <w:t>須具備的功能如下：</w:t>
        </w:r>
      </w:ins>
    </w:p>
    <w:p w:rsidR="009D65C1" w:rsidRDefault="009D65C1" w:rsidP="009D65C1">
      <w:pPr>
        <w:numPr>
          <w:ilvl w:val="0"/>
          <w:numId w:val="21"/>
        </w:numPr>
        <w:spacing w:after="0" w:line="276" w:lineRule="auto"/>
        <w:rPr>
          <w:ins w:id="212" w:author="Kai-Wen" w:date="2019-08-23T10:23:00Z"/>
          <w:rFonts w:ascii="Arial" w:hAnsi="Arial" w:cs="Arial"/>
        </w:rPr>
      </w:pPr>
      <w:r w:rsidRPr="00F6308C">
        <w:rPr>
          <w:rFonts w:ascii="Arial" w:hAnsi="Arial" w:cs="Arial"/>
        </w:rPr>
        <w:t>When creating a new presentation or clearing the editor, one root element initially appears in the center of the screen. An element can be look like anything (circle, square, star, blob, etc.).</w:t>
      </w:r>
    </w:p>
    <w:p w:rsidR="00000000" w:rsidRDefault="009570A4">
      <w:pPr>
        <w:spacing w:after="0" w:line="276" w:lineRule="auto"/>
        <w:ind w:left="720"/>
        <w:rPr>
          <w:rFonts w:ascii="Arial" w:hAnsi="Arial" w:cs="Arial"/>
        </w:rPr>
        <w:pPrChange w:id="213" w:author="Kai-Wen" w:date="2019-08-23T10:23:00Z">
          <w:pPr>
            <w:numPr>
              <w:numId w:val="21"/>
            </w:numPr>
            <w:spacing w:after="0" w:line="276" w:lineRule="auto"/>
            <w:ind w:left="720" w:hanging="360"/>
          </w:pPr>
        </w:pPrChange>
      </w:pPr>
      <w:ins w:id="214" w:author="Kai-Wen" w:date="2019-08-23T10:23:00Z">
        <w:r>
          <w:rPr>
            <w:rFonts w:eastAsiaTheme="minorEastAsia" w:hint="eastAsia"/>
            <w:color w:val="0000FF"/>
            <w:lang w:eastAsia="zh-TW"/>
          </w:rPr>
          <w:t>建立新簡報或清空</w:t>
        </w:r>
        <w:r w:rsidRPr="00892100">
          <w:rPr>
            <w:rFonts w:eastAsiaTheme="minorEastAsia" w:hint="eastAsia"/>
            <w:color w:val="0000FF"/>
            <w:lang w:eastAsia="zh-TW"/>
          </w:rPr>
          <w:t>editor</w:t>
        </w:r>
        <w:r w:rsidRPr="00892100">
          <w:rPr>
            <w:rFonts w:eastAsiaTheme="minorEastAsia" w:hint="eastAsia"/>
            <w:color w:val="0000FF"/>
            <w:lang w:eastAsia="zh-TW"/>
          </w:rPr>
          <w:t>時，一個</w:t>
        </w:r>
        <w:r>
          <w:rPr>
            <w:rFonts w:eastAsiaTheme="minorEastAsia" w:hint="eastAsia"/>
            <w:color w:val="0000FF"/>
            <w:lang w:eastAsia="zh-TW"/>
          </w:rPr>
          <w:t>根元素</w:t>
        </w:r>
        <w:r>
          <w:rPr>
            <w:rFonts w:eastAsiaTheme="minorEastAsia" w:hint="eastAsia"/>
            <w:color w:val="0000FF"/>
            <w:lang w:eastAsia="zh-TW"/>
          </w:rPr>
          <w:t>(</w:t>
        </w:r>
        <w:r w:rsidRPr="00892100">
          <w:rPr>
            <w:rFonts w:eastAsiaTheme="minorEastAsia" w:hint="eastAsia"/>
            <w:color w:val="0000FF"/>
            <w:lang w:eastAsia="zh-TW"/>
          </w:rPr>
          <w:t>root element</w:t>
        </w:r>
        <w:r>
          <w:rPr>
            <w:rFonts w:eastAsiaTheme="minorEastAsia" w:hint="eastAsia"/>
            <w:color w:val="0000FF"/>
            <w:lang w:eastAsia="zh-TW"/>
          </w:rPr>
          <w:t>)</w:t>
        </w:r>
        <w:r w:rsidRPr="00892100">
          <w:rPr>
            <w:rFonts w:eastAsiaTheme="minorEastAsia" w:hint="eastAsia"/>
            <w:color w:val="0000FF"/>
            <w:lang w:eastAsia="zh-TW"/>
          </w:rPr>
          <w:t>會先出現在畫面中央，元素外觀不限</w:t>
        </w:r>
        <w:r w:rsidRPr="00892100">
          <w:rPr>
            <w:rFonts w:eastAsiaTheme="minorEastAsia" w:hint="eastAsia"/>
            <w:color w:val="0000FF"/>
            <w:lang w:eastAsia="zh-TW"/>
          </w:rPr>
          <w:t xml:space="preserve"> (</w:t>
        </w:r>
        <w:r w:rsidRPr="00892100">
          <w:rPr>
            <w:rFonts w:eastAsiaTheme="minorEastAsia" w:hint="eastAsia"/>
            <w:color w:val="0000FF"/>
            <w:lang w:eastAsia="zh-TW"/>
          </w:rPr>
          <w:t>圓形、方形、星形、</w:t>
        </w:r>
        <w:proofErr w:type="gramStart"/>
        <w:r w:rsidRPr="00892100">
          <w:rPr>
            <w:rFonts w:eastAsiaTheme="minorEastAsia" w:hint="eastAsia"/>
            <w:color w:val="0000FF"/>
            <w:lang w:eastAsia="zh-TW"/>
          </w:rPr>
          <w:t>滴形等等</w:t>
        </w:r>
        <w:proofErr w:type="gramEnd"/>
        <w:r w:rsidRPr="00892100">
          <w:rPr>
            <w:rFonts w:eastAsiaTheme="minorEastAsia" w:hint="eastAsia"/>
            <w:color w:val="0000FF"/>
            <w:lang w:eastAsia="zh-TW"/>
          </w:rPr>
          <w:t>的</w:t>
        </w:r>
        <w:r w:rsidRPr="00892100">
          <w:rPr>
            <w:rFonts w:eastAsiaTheme="minorEastAsia" w:hint="eastAsia"/>
            <w:color w:val="0000FF"/>
            <w:lang w:eastAsia="zh-TW"/>
          </w:rPr>
          <w:t>)</w:t>
        </w:r>
      </w:ins>
    </w:p>
    <w:p w:rsidR="009D65C1" w:rsidRDefault="009D65C1" w:rsidP="009D65C1">
      <w:pPr>
        <w:numPr>
          <w:ilvl w:val="0"/>
          <w:numId w:val="21"/>
        </w:numPr>
        <w:spacing w:after="0" w:line="276" w:lineRule="auto"/>
        <w:rPr>
          <w:ins w:id="215" w:author="Kai-Wen" w:date="2019-08-23T10:23:00Z"/>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p>
    <w:p w:rsidR="00000000" w:rsidRDefault="009570A4">
      <w:pPr>
        <w:spacing w:after="0" w:line="276" w:lineRule="auto"/>
        <w:ind w:left="720"/>
        <w:rPr>
          <w:rFonts w:ascii="Arial" w:hAnsi="Arial" w:cs="Arial"/>
          <w:lang w:eastAsia="zh-TW"/>
        </w:rPr>
        <w:pPrChange w:id="216" w:author="Kai-Wen" w:date="2019-08-23T10:23:00Z">
          <w:pPr>
            <w:numPr>
              <w:numId w:val="21"/>
            </w:numPr>
            <w:spacing w:after="0" w:line="276" w:lineRule="auto"/>
            <w:ind w:left="720" w:hanging="360"/>
          </w:pPr>
        </w:pPrChange>
      </w:pPr>
      <w:ins w:id="217" w:author="Kai-Wen" w:date="2019-08-23T10:23:00Z">
        <w:r w:rsidRPr="001644D7">
          <w:rPr>
            <w:rFonts w:hint="eastAsia"/>
            <w:color w:val="0000FF"/>
            <w:lang w:eastAsia="zh-TW"/>
          </w:rPr>
          <w:t>這個元素有四個互動區</w:t>
        </w:r>
        <w:r w:rsidRPr="001644D7">
          <w:rPr>
            <w:rFonts w:hint="eastAsia"/>
            <w:color w:val="0000FF"/>
            <w:lang w:eastAsia="zh-TW"/>
          </w:rPr>
          <w:t xml:space="preserve"> (</w:t>
        </w:r>
        <w:r w:rsidRPr="001644D7">
          <w:rPr>
            <w:color w:val="0000FF"/>
            <w:lang w:eastAsia="zh-TW"/>
          </w:rPr>
          <w:t>1, 2, 3, 4)</w:t>
        </w:r>
        <w:r w:rsidRPr="001644D7">
          <w:rPr>
            <w:rFonts w:hint="eastAsia"/>
            <w:color w:val="0000FF"/>
            <w:lang w:eastAsia="zh-TW"/>
          </w:rPr>
          <w:t>，預設為隱藏，只有</w:t>
        </w:r>
      </w:ins>
      <w:ins w:id="218" w:author="Kai-Wen" w:date="2019-08-23T10:24:00Z">
        <w:r>
          <w:rPr>
            <w:rFonts w:ascii="標楷體" w:eastAsia="標楷體" w:hAnsi="標楷體" w:hint="eastAsia"/>
            <w:b/>
            <w:color w:val="0000FF"/>
            <w:lang w:eastAsia="zh-TW"/>
          </w:rPr>
          <w:t>游標懸浮</w:t>
        </w:r>
      </w:ins>
      <w:ins w:id="219" w:author="Kai-Wen" w:date="2019-08-23T10:23:00Z">
        <w:r>
          <w:rPr>
            <w:rFonts w:asciiTheme="minorEastAsia" w:eastAsiaTheme="minorEastAsia" w:hAnsiTheme="minorEastAsia" w:hint="eastAsia"/>
            <w:color w:val="0000FF"/>
            <w:lang w:eastAsia="zh-TW"/>
          </w:rPr>
          <w:t>在元素時</w:t>
        </w:r>
        <w:r w:rsidRPr="001644D7">
          <w:rPr>
            <w:rFonts w:hint="eastAsia"/>
            <w:color w:val="0000FF"/>
            <w:lang w:eastAsia="zh-TW"/>
          </w:rPr>
          <w:t>才會顯示。</w:t>
        </w:r>
      </w:ins>
    </w:p>
    <w:p w:rsidR="009D65C1" w:rsidRPr="00F6308C" w:rsidRDefault="009D65C1" w:rsidP="009D65C1">
      <w:pPr>
        <w:ind w:left="720"/>
        <w:rPr>
          <w:rFonts w:ascii="Arial" w:hAnsi="Arial" w:cs="Arial"/>
        </w:rPr>
      </w:pPr>
      <w:r w:rsidRPr="00F6308C">
        <w:rPr>
          <w:rFonts w:ascii="Arial" w:hAnsi="Arial" w:cs="Arial"/>
          <w:noProof/>
          <w:lang w:eastAsia="zh-TW"/>
        </w:rPr>
        <w:drawing>
          <wp:inline distT="114300" distB="114300" distL="114300" distR="114300">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tretch>
                      <a:fillRect/>
                    </a:stretch>
                  </pic:blipFill>
                  <pic:spPr>
                    <a:xfrm>
                      <a:off x="0" y="0"/>
                      <a:ext cx="5129213" cy="1301442"/>
                    </a:xfrm>
                    <a:prstGeom prst="rect">
                      <a:avLst/>
                    </a:prstGeom>
                    <a:ln/>
                  </pic:spPr>
                </pic:pic>
              </a:graphicData>
            </a:graphic>
          </wp:inline>
        </w:drawing>
      </w:r>
    </w:p>
    <w:p w:rsidR="009D65C1" w:rsidRDefault="009D65C1" w:rsidP="009D65C1">
      <w:pPr>
        <w:numPr>
          <w:ilvl w:val="0"/>
          <w:numId w:val="21"/>
        </w:numPr>
        <w:spacing w:after="0" w:line="276" w:lineRule="auto"/>
        <w:rPr>
          <w:ins w:id="220" w:author="Kai-Wen" w:date="2019-08-23T10:24:00Z"/>
          <w:rFonts w:ascii="Arial" w:hAnsi="Arial" w:cs="Arial"/>
        </w:rPr>
      </w:pPr>
      <w:r w:rsidRPr="00F6308C">
        <w:rPr>
          <w:rFonts w:ascii="Arial" w:hAnsi="Arial" w:cs="Arial"/>
        </w:rPr>
        <w:t>When you click on one of the areas, a related element should appear on the side of the areas node on which the click was made.</w:t>
      </w:r>
      <w:ins w:id="221" w:author="Thomas Mak" w:date="2019-08-20T15:35:00Z">
        <w:r w:rsidR="00662BC7">
          <w:rPr>
            <w:rFonts w:ascii="Arial" w:hAnsi="Arial" w:cs="Arial"/>
          </w:rPr>
          <w:t xml:space="preserve"> Link between the elements should be created as well.</w:t>
        </w:r>
      </w:ins>
    </w:p>
    <w:p w:rsidR="00000000" w:rsidRDefault="009570A4">
      <w:pPr>
        <w:spacing w:after="0" w:line="276" w:lineRule="auto"/>
        <w:ind w:left="720"/>
        <w:rPr>
          <w:rFonts w:ascii="Arial" w:hAnsi="Arial" w:cs="Arial"/>
          <w:lang w:eastAsia="zh-TW"/>
        </w:rPr>
        <w:pPrChange w:id="222" w:author="Kai-Wen" w:date="2019-08-23T10:24:00Z">
          <w:pPr>
            <w:numPr>
              <w:numId w:val="21"/>
            </w:numPr>
            <w:spacing w:after="0" w:line="276" w:lineRule="auto"/>
            <w:ind w:left="720" w:hanging="360"/>
          </w:pPr>
        </w:pPrChange>
      </w:pPr>
      <w:ins w:id="223" w:author="Kai-Wen" w:date="2019-08-23T10:24:00Z">
        <w:r w:rsidRPr="00E92691">
          <w:rPr>
            <w:rFonts w:ascii="細明體" w:eastAsia="細明體" w:hAnsi="細明體" w:cs="細明體" w:hint="eastAsia"/>
            <w:color w:val="0000FF"/>
            <w:lang w:eastAsia="zh-TW"/>
          </w:rPr>
          <w:t>點擊其中一個互動區，會在該區的節點側出現一個相連的元素</w:t>
        </w:r>
      </w:ins>
      <w:ins w:id="224" w:author="Kai-Wen" w:date="2019-08-23T10:27:00Z">
        <w:r>
          <w:rPr>
            <w:rFonts w:ascii="細明體" w:eastAsia="細明體" w:hAnsi="細明體" w:cs="細明體" w:hint="eastAsia"/>
            <w:color w:val="0000FF"/>
            <w:lang w:eastAsia="zh-TW"/>
          </w:rPr>
          <w:t>，</w:t>
        </w:r>
      </w:ins>
      <w:ins w:id="225" w:author="Kai-Wen" w:date="2019-08-23T10:28:00Z">
        <w:r>
          <w:rPr>
            <w:rFonts w:ascii="細明體" w:eastAsia="細明體" w:hAnsi="細明體" w:cs="細明體" w:hint="eastAsia"/>
            <w:color w:val="0000FF"/>
            <w:lang w:eastAsia="zh-TW"/>
          </w:rPr>
          <w:t>且同時建立</w:t>
        </w:r>
      </w:ins>
      <w:ins w:id="226" w:author="Kai-Wen" w:date="2019-08-23T10:29:00Z">
        <w:r>
          <w:rPr>
            <w:rFonts w:ascii="細明體" w:eastAsia="細明體" w:hAnsi="細明體" w:cs="細明體" w:hint="eastAsia"/>
            <w:color w:val="0000FF"/>
            <w:lang w:eastAsia="zh-TW"/>
          </w:rPr>
          <w:t>起</w:t>
        </w:r>
      </w:ins>
      <w:ins w:id="227" w:author="Kai-Wen" w:date="2019-08-23T10:27:00Z">
        <w:r>
          <w:rPr>
            <w:rFonts w:ascii="細明體" w:eastAsia="細明體" w:hAnsi="細明體" w:cs="細明體" w:hint="eastAsia"/>
            <w:color w:val="0000FF"/>
            <w:lang w:eastAsia="zh-TW"/>
          </w:rPr>
          <w:t>這兩</w:t>
        </w:r>
        <w:proofErr w:type="gramStart"/>
        <w:r>
          <w:rPr>
            <w:rFonts w:ascii="細明體" w:eastAsia="細明體" w:hAnsi="細明體" w:cs="細明體" w:hint="eastAsia"/>
            <w:color w:val="0000FF"/>
            <w:lang w:eastAsia="zh-TW"/>
          </w:rPr>
          <w:t>個</w:t>
        </w:r>
        <w:proofErr w:type="gramEnd"/>
        <w:r>
          <w:rPr>
            <w:rFonts w:ascii="細明體" w:eastAsia="細明體" w:hAnsi="細明體" w:cs="細明體" w:hint="eastAsia"/>
            <w:color w:val="0000FF"/>
            <w:lang w:eastAsia="zh-TW"/>
          </w:rPr>
          <w:t>元素之間的</w:t>
        </w:r>
      </w:ins>
      <w:ins w:id="228" w:author="Kai-Wen" w:date="2019-08-23T10:28:00Z">
        <w:r>
          <w:rPr>
            <w:rFonts w:ascii="細明體" w:eastAsia="細明體" w:hAnsi="細明體" w:cs="細明體" w:hint="eastAsia"/>
            <w:color w:val="0000FF"/>
            <w:lang w:eastAsia="zh-TW"/>
          </w:rPr>
          <w:t>link</w:t>
        </w:r>
      </w:ins>
      <w:ins w:id="229" w:author="Kai-Wen" w:date="2019-08-23T10:29:00Z">
        <w:r>
          <w:rPr>
            <w:rFonts w:ascii="細明體" w:eastAsia="細明體" w:hAnsi="細明體" w:cs="細明體" w:hint="eastAsia"/>
            <w:color w:val="0000FF"/>
            <w:lang w:eastAsia="zh-TW"/>
          </w:rPr>
          <w:t>。</w:t>
        </w:r>
      </w:ins>
    </w:p>
    <w:p w:rsidR="009D65C1" w:rsidRPr="00F6308C" w:rsidRDefault="009D65C1" w:rsidP="009D65C1">
      <w:pPr>
        <w:ind w:left="720"/>
        <w:rPr>
          <w:rFonts w:ascii="Arial" w:hAnsi="Arial" w:cs="Arial"/>
        </w:rPr>
      </w:pPr>
      <w:r w:rsidRPr="00F6308C">
        <w:rPr>
          <w:rFonts w:ascii="Arial" w:hAnsi="Arial" w:cs="Arial"/>
          <w:noProof/>
          <w:lang w:eastAsia="zh-TW"/>
        </w:rPr>
        <w:drawing>
          <wp:inline distT="114300" distB="114300" distL="114300" distR="114300">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43288" cy="892392"/>
                    </a:xfrm>
                    <a:prstGeom prst="rect">
                      <a:avLst/>
                    </a:prstGeom>
                    <a:ln/>
                  </pic:spPr>
                </pic:pic>
              </a:graphicData>
            </a:graphic>
          </wp:inline>
        </w:drawing>
      </w:r>
    </w:p>
    <w:p w:rsidR="000A4415" w:rsidRPr="00585A05" w:rsidRDefault="0007151D" w:rsidP="009D65C1">
      <w:pPr>
        <w:numPr>
          <w:ilvl w:val="0"/>
          <w:numId w:val="21"/>
        </w:numPr>
        <w:spacing w:after="0" w:line="276" w:lineRule="auto"/>
        <w:rPr>
          <w:ins w:id="230" w:author="Kai-Wen" w:date="2019-08-23T10:29:00Z"/>
          <w:rFonts w:ascii="Arial" w:hAnsi="Arial" w:cs="Arial"/>
        </w:rPr>
      </w:pPr>
      <w:r>
        <w:rPr>
          <w:rFonts w:ascii="Arial" w:hAnsi="Arial" w:cs="Arial"/>
        </w:rPr>
        <w:t xml:space="preserve">Alongside the </w:t>
      </w:r>
      <w:del w:id="231" w:author="Thomas Mak" w:date="2019-08-20T18:48:00Z">
        <w:r>
          <w:rPr>
            <w:rFonts w:ascii="Arial" w:hAnsi="Arial" w:cs="Arial"/>
          </w:rPr>
          <w:delText xml:space="preserve">4 </w:delText>
        </w:r>
      </w:del>
      <w:ins w:id="232" w:author="Thomas Mak" w:date="2019-08-20T18:48:00Z">
        <w:r>
          <w:rPr>
            <w:rFonts w:ascii="Arial" w:hAnsi="Arial" w:cs="Arial"/>
          </w:rPr>
          <w:t>4-</w:t>
        </w:r>
      </w:ins>
      <w:r>
        <w:rPr>
          <w:rFonts w:ascii="Arial" w:hAnsi="Arial" w:cs="Arial"/>
        </w:rPr>
        <w:t>interactive</w:t>
      </w:r>
      <w:ins w:id="233" w:author="Thomas Mak" w:date="2019-08-20T18:48:00Z">
        <w:r>
          <w:rPr>
            <w:rFonts w:ascii="Arial" w:hAnsi="Arial" w:cs="Arial"/>
          </w:rPr>
          <w:t>-</w:t>
        </w:r>
      </w:ins>
      <w:del w:id="234" w:author="Thomas Mak" w:date="2019-08-20T18:48:00Z">
        <w:r>
          <w:rPr>
            <w:rFonts w:ascii="Arial" w:hAnsi="Arial" w:cs="Arial"/>
          </w:rPr>
          <w:delText xml:space="preserve"> </w:delText>
        </w:r>
      </w:del>
      <w:r>
        <w:rPr>
          <w:rFonts w:ascii="Arial" w:hAnsi="Arial" w:cs="Arial"/>
        </w:rPr>
        <w:t xml:space="preserve">areas, there should be “edit” button and “delete” button </w:t>
      </w:r>
      <w:ins w:id="235" w:author="Thomas Mak" w:date="2019-08-20T18:48:00Z">
        <w:r>
          <w:rPr>
            <w:rFonts w:ascii="Arial" w:hAnsi="Arial" w:cs="Arial"/>
          </w:rPr>
          <w:t xml:space="preserve">for the element </w:t>
        </w:r>
      </w:ins>
      <w:r>
        <w:rPr>
          <w:rFonts w:ascii="Arial" w:hAnsi="Arial" w:cs="Arial"/>
        </w:rPr>
        <w:t>which are shown only when element is</w:t>
      </w:r>
      <w:bookmarkStart w:id="236" w:name="_GoBack"/>
      <w:bookmarkEnd w:id="236"/>
      <w:r>
        <w:rPr>
          <w:rFonts w:ascii="Arial" w:hAnsi="Arial" w:cs="Arial"/>
        </w:rPr>
        <w:t xml:space="preserve"> on hover.</w:t>
      </w:r>
    </w:p>
    <w:p w:rsidR="00000000" w:rsidRDefault="0007151D">
      <w:pPr>
        <w:spacing w:after="0" w:line="276" w:lineRule="auto"/>
        <w:ind w:left="720"/>
        <w:rPr>
          <w:rFonts w:ascii="Arial" w:hAnsi="Arial" w:cs="Arial"/>
          <w:color w:val="0000FF"/>
          <w:lang w:eastAsia="zh-TW"/>
          <w:rPrChange w:id="237" w:author="Kai-Wen" w:date="2019-08-23T10:36:00Z">
            <w:rPr>
              <w:rFonts w:ascii="Arial" w:hAnsi="Arial" w:cs="Arial"/>
              <w:lang w:eastAsia="zh-TW"/>
            </w:rPr>
          </w:rPrChange>
        </w:rPr>
        <w:pPrChange w:id="238" w:author="Kai-Wen" w:date="2019-08-23T10:29:00Z">
          <w:pPr>
            <w:numPr>
              <w:numId w:val="21"/>
            </w:numPr>
            <w:spacing w:after="0" w:line="276" w:lineRule="auto"/>
            <w:ind w:left="720" w:hanging="360"/>
          </w:pPr>
        </w:pPrChange>
      </w:pPr>
      <w:ins w:id="239" w:author="Kai-Wen" w:date="2019-08-23T10:33:00Z">
        <w:r w:rsidRPr="0007151D">
          <w:rPr>
            <w:rFonts w:ascii="Arial" w:hAnsi="Arial" w:cs="Arial" w:hint="eastAsia"/>
            <w:color w:val="0000FF"/>
            <w:lang w:eastAsia="zh-TW"/>
            <w:rPrChange w:id="240" w:author="Kai-Wen" w:date="2019-08-23T10:36:00Z">
              <w:rPr>
                <w:rFonts w:ascii="Arial" w:hAnsi="Arial" w:cs="Arial" w:hint="eastAsia"/>
                <w:lang w:eastAsia="zh-TW"/>
              </w:rPr>
            </w:rPrChange>
          </w:rPr>
          <w:t>在四個互動</w:t>
        </w:r>
        <w:proofErr w:type="gramStart"/>
        <w:r w:rsidRPr="0007151D">
          <w:rPr>
            <w:rFonts w:ascii="Arial" w:hAnsi="Arial" w:cs="Arial" w:hint="eastAsia"/>
            <w:color w:val="0000FF"/>
            <w:lang w:eastAsia="zh-TW"/>
            <w:rPrChange w:id="241" w:author="Kai-Wen" w:date="2019-08-23T10:36:00Z">
              <w:rPr>
                <w:rFonts w:ascii="Arial" w:hAnsi="Arial" w:cs="Arial" w:hint="eastAsia"/>
                <w:lang w:eastAsia="zh-TW"/>
              </w:rPr>
            </w:rPrChange>
          </w:rPr>
          <w:t>區旁要有</w:t>
        </w:r>
      </w:ins>
      <w:proofErr w:type="gramEnd"/>
      <w:ins w:id="242" w:author="Kai-Wen" w:date="2019-08-23T10:34:00Z">
        <w:r w:rsidRPr="0007151D">
          <w:rPr>
            <w:rFonts w:ascii="Arial" w:hAnsi="Arial" w:cs="Arial"/>
            <w:color w:val="0000FF"/>
            <w:lang w:eastAsia="zh-TW"/>
            <w:rPrChange w:id="243" w:author="Kai-Wen" w:date="2019-08-23T10:36:00Z">
              <w:rPr>
                <w:rFonts w:ascii="Arial" w:hAnsi="Arial" w:cs="Arial"/>
                <w:lang w:eastAsia="zh-TW"/>
              </w:rPr>
            </w:rPrChange>
          </w:rPr>
          <w:t xml:space="preserve"> </w:t>
        </w:r>
      </w:ins>
      <w:ins w:id="244" w:author="Kai-Wen" w:date="2019-08-23T10:33:00Z">
        <w:r w:rsidRPr="0007151D">
          <w:rPr>
            <w:rFonts w:ascii="Arial" w:hAnsi="Arial" w:cs="Arial"/>
            <w:color w:val="0000FF"/>
            <w:lang w:eastAsia="zh-TW"/>
            <w:rPrChange w:id="245" w:author="Kai-Wen" w:date="2019-08-23T10:36:00Z">
              <w:rPr>
                <w:rFonts w:ascii="Arial" w:hAnsi="Arial" w:cs="Arial"/>
                <w:lang w:eastAsia="zh-TW"/>
              </w:rPr>
            </w:rPrChange>
          </w:rPr>
          <w:t>“edit”</w:t>
        </w:r>
      </w:ins>
      <w:ins w:id="246" w:author="Kai-Wen" w:date="2019-08-23T10:34:00Z">
        <w:r w:rsidRPr="0007151D">
          <w:rPr>
            <w:rFonts w:ascii="Arial" w:hAnsi="Arial" w:cs="Arial"/>
            <w:color w:val="0000FF"/>
            <w:lang w:eastAsia="zh-TW"/>
            <w:rPrChange w:id="247" w:author="Kai-Wen" w:date="2019-08-23T10:36:00Z">
              <w:rPr>
                <w:rFonts w:ascii="Arial" w:hAnsi="Arial" w:cs="Arial"/>
                <w:lang w:eastAsia="zh-TW"/>
              </w:rPr>
            </w:rPrChange>
          </w:rPr>
          <w:t xml:space="preserve"> </w:t>
        </w:r>
      </w:ins>
      <w:ins w:id="248" w:author="Kai-Wen" w:date="2019-08-23T10:33:00Z">
        <w:r w:rsidRPr="0007151D">
          <w:rPr>
            <w:rFonts w:ascii="Arial" w:hAnsi="Arial" w:cs="Arial" w:hint="eastAsia"/>
            <w:color w:val="0000FF"/>
            <w:lang w:eastAsia="zh-TW"/>
            <w:rPrChange w:id="249" w:author="Kai-Wen" w:date="2019-08-23T10:36:00Z">
              <w:rPr>
                <w:rFonts w:ascii="Arial" w:hAnsi="Arial" w:cs="Arial" w:hint="eastAsia"/>
                <w:lang w:eastAsia="zh-TW"/>
              </w:rPr>
            </w:rPrChange>
          </w:rPr>
          <w:t>按鈕</w:t>
        </w:r>
      </w:ins>
      <w:ins w:id="250" w:author="Kai-Wen" w:date="2019-08-23T10:34:00Z">
        <w:r w:rsidRPr="0007151D">
          <w:rPr>
            <w:rFonts w:ascii="Arial" w:hAnsi="Arial" w:cs="Arial" w:hint="eastAsia"/>
            <w:color w:val="0000FF"/>
            <w:lang w:eastAsia="zh-TW"/>
            <w:rPrChange w:id="251" w:author="Kai-Wen" w:date="2019-08-23T10:36:00Z">
              <w:rPr>
                <w:rFonts w:ascii="Arial" w:hAnsi="Arial" w:cs="Arial" w:hint="eastAsia"/>
                <w:lang w:eastAsia="zh-TW"/>
              </w:rPr>
            </w:rPrChange>
          </w:rPr>
          <w:t>和</w:t>
        </w:r>
        <w:r w:rsidRPr="0007151D">
          <w:rPr>
            <w:rFonts w:ascii="Arial" w:hAnsi="Arial" w:cs="Arial"/>
            <w:color w:val="0000FF"/>
            <w:lang w:eastAsia="zh-TW"/>
            <w:rPrChange w:id="252" w:author="Kai-Wen" w:date="2019-08-23T10:36:00Z">
              <w:rPr>
                <w:rFonts w:ascii="Arial" w:hAnsi="Arial" w:cs="Arial"/>
                <w:lang w:eastAsia="zh-TW"/>
              </w:rPr>
            </w:rPrChange>
          </w:rPr>
          <w:t xml:space="preserve"> “delete”</w:t>
        </w:r>
        <w:r w:rsidRPr="0007151D">
          <w:rPr>
            <w:rFonts w:ascii="Arial" w:hAnsi="Arial" w:cs="Arial" w:hint="eastAsia"/>
            <w:color w:val="0000FF"/>
            <w:lang w:eastAsia="zh-TW"/>
            <w:rPrChange w:id="253" w:author="Kai-Wen" w:date="2019-08-23T10:36:00Z">
              <w:rPr>
                <w:rFonts w:ascii="Arial" w:hAnsi="Arial" w:cs="Arial" w:hint="eastAsia"/>
                <w:lang w:eastAsia="zh-TW"/>
              </w:rPr>
            </w:rPrChange>
          </w:rPr>
          <w:t>按鈕</w:t>
        </w:r>
      </w:ins>
      <w:ins w:id="254" w:author="Kai-Wen" w:date="2019-08-23T10:42:00Z">
        <w:r w:rsidR="006649C3">
          <w:rPr>
            <w:rFonts w:ascii="Arial" w:hAnsi="Arial" w:cs="Arial" w:hint="eastAsia"/>
            <w:color w:val="0000FF"/>
            <w:lang w:eastAsia="zh-TW"/>
          </w:rPr>
          <w:t>，</w:t>
        </w:r>
      </w:ins>
      <w:ins w:id="255" w:author="Kai-Wen" w:date="2019-08-23T12:04:00Z">
        <w:r w:rsidR="00585A05">
          <w:rPr>
            <w:rFonts w:ascii="Arial" w:hAnsi="Arial" w:cs="Arial" w:hint="eastAsia"/>
            <w:color w:val="0000FF"/>
            <w:lang w:eastAsia="zh-TW"/>
          </w:rPr>
          <w:t>只有在</w:t>
        </w:r>
      </w:ins>
      <w:ins w:id="256" w:author="Kai-Wen" w:date="2019-08-23T11:53:00Z">
        <w:r w:rsidR="00E65112">
          <w:rPr>
            <w:rFonts w:ascii="Arial" w:hAnsi="Arial" w:cs="Arial" w:hint="eastAsia"/>
            <w:color w:val="0000FF"/>
            <w:lang w:eastAsia="zh-TW"/>
          </w:rPr>
          <w:t>滑鼠懸浮</w:t>
        </w:r>
      </w:ins>
      <w:ins w:id="257" w:author="Kai-Wen" w:date="2019-08-23T12:04:00Z">
        <w:r w:rsidR="00585A05">
          <w:rPr>
            <w:rFonts w:ascii="Arial" w:hAnsi="Arial" w:cs="Arial" w:hint="eastAsia"/>
            <w:color w:val="0000FF"/>
            <w:lang w:eastAsia="zh-TW"/>
          </w:rPr>
          <w:t>該</w:t>
        </w:r>
      </w:ins>
      <w:ins w:id="258" w:author="Kai-Wen" w:date="2019-08-23T11:53:00Z">
        <w:r w:rsidR="00E65112">
          <w:rPr>
            <w:rFonts w:ascii="Arial" w:hAnsi="Arial" w:cs="Arial" w:hint="eastAsia"/>
            <w:color w:val="0000FF"/>
            <w:lang w:eastAsia="zh-TW"/>
          </w:rPr>
          <w:t>元素上時才會顯示</w:t>
        </w:r>
      </w:ins>
      <w:ins w:id="259" w:author="Kai-Wen" w:date="2019-08-23T12:04:00Z">
        <w:r w:rsidR="00585A05">
          <w:rPr>
            <w:rFonts w:ascii="Arial" w:hAnsi="Arial" w:cs="Arial" w:hint="eastAsia"/>
            <w:color w:val="0000FF"/>
            <w:lang w:eastAsia="zh-TW"/>
          </w:rPr>
          <w:t>。</w:t>
        </w:r>
      </w:ins>
    </w:p>
    <w:p w:rsidR="009D65C1" w:rsidRDefault="009D65C1" w:rsidP="009D65C1">
      <w:pPr>
        <w:numPr>
          <w:ilvl w:val="0"/>
          <w:numId w:val="21"/>
        </w:numPr>
        <w:spacing w:after="0" w:line="276" w:lineRule="auto"/>
        <w:rPr>
          <w:ins w:id="260" w:author="Kai-Wen" w:date="2019-08-23T10:47:00Z"/>
          <w:rFonts w:ascii="Arial" w:hAnsi="Arial" w:cs="Arial"/>
        </w:rPr>
      </w:pPr>
      <w:r w:rsidRPr="00F6308C">
        <w:rPr>
          <w:rFonts w:ascii="Arial" w:hAnsi="Arial" w:cs="Arial"/>
        </w:rPr>
        <w:t>The following features should be implemented for the elements:</w:t>
      </w:r>
    </w:p>
    <w:p w:rsidR="00000000" w:rsidRDefault="0007151D">
      <w:pPr>
        <w:spacing w:after="0" w:line="276" w:lineRule="auto"/>
        <w:ind w:left="720"/>
        <w:rPr>
          <w:rFonts w:ascii="Arial" w:hAnsi="Arial" w:cs="Arial"/>
          <w:color w:val="0000FF"/>
          <w:lang w:eastAsia="zh-TW"/>
          <w:rPrChange w:id="261" w:author="Kai-Wen" w:date="2019-08-23T10:47:00Z">
            <w:rPr>
              <w:rFonts w:ascii="Arial" w:hAnsi="Arial" w:cs="Arial"/>
            </w:rPr>
          </w:rPrChange>
        </w:rPr>
        <w:pPrChange w:id="262" w:author="Kai-Wen" w:date="2019-08-23T10:47:00Z">
          <w:pPr>
            <w:numPr>
              <w:numId w:val="21"/>
            </w:numPr>
            <w:spacing w:after="0" w:line="276" w:lineRule="auto"/>
            <w:ind w:left="720" w:hanging="360"/>
          </w:pPr>
        </w:pPrChange>
      </w:pPr>
      <w:ins w:id="263" w:author="Kai-Wen" w:date="2019-08-23T10:47:00Z">
        <w:r w:rsidRPr="0007151D">
          <w:rPr>
            <w:rFonts w:ascii="Arial" w:hAnsi="Arial" w:cs="Arial" w:hint="eastAsia"/>
            <w:color w:val="0000FF"/>
            <w:lang w:eastAsia="zh-TW"/>
            <w:rPrChange w:id="264" w:author="Kai-Wen" w:date="2019-08-23T10:47:00Z">
              <w:rPr>
                <w:rFonts w:ascii="Arial" w:hAnsi="Arial" w:cs="Arial" w:hint="eastAsia"/>
                <w:lang w:eastAsia="zh-TW"/>
              </w:rPr>
            </w:rPrChange>
          </w:rPr>
          <w:t>請在元素執行下列功能：</w:t>
        </w:r>
      </w:ins>
    </w:p>
    <w:p w:rsidR="009D65C1" w:rsidRDefault="009D65C1" w:rsidP="009D65C1">
      <w:pPr>
        <w:pStyle w:val="af2"/>
        <w:numPr>
          <w:ilvl w:val="1"/>
          <w:numId w:val="21"/>
        </w:numPr>
        <w:spacing w:after="80"/>
        <w:rPr>
          <w:ins w:id="265" w:author="Kai-Wen" w:date="2019-08-23T10:47:00Z"/>
          <w:rFonts w:ascii="Arial" w:hAnsi="Arial" w:cs="Arial"/>
        </w:rPr>
      </w:pPr>
      <w:r w:rsidRPr="00F6308C">
        <w:rPr>
          <w:rFonts w:ascii="Arial" w:hAnsi="Arial" w:cs="Arial"/>
        </w:rPr>
        <w:t xml:space="preserve">Editing the content of the element (slide). To edit you need to use one of the </w:t>
      </w:r>
      <w:proofErr w:type="spellStart"/>
      <w:proofErr w:type="gramStart"/>
      <w:r w:rsidRPr="00F6308C">
        <w:rPr>
          <w:rFonts w:ascii="Arial" w:hAnsi="Arial" w:cs="Arial"/>
        </w:rPr>
        <w:t>wysiwyg</w:t>
      </w:r>
      <w:proofErr w:type="spellEnd"/>
      <w:proofErr w:type="gramEnd"/>
      <w:r w:rsidRPr="00F6308C">
        <w:rPr>
          <w:rFonts w:ascii="Arial" w:hAnsi="Arial" w:cs="Arial"/>
        </w:rPr>
        <w:t xml:space="preserve"> editors, which will be given to you.</w:t>
      </w:r>
    </w:p>
    <w:p w:rsidR="00000000" w:rsidRDefault="0007151D">
      <w:pPr>
        <w:pStyle w:val="af2"/>
        <w:spacing w:after="80"/>
        <w:ind w:left="1440"/>
        <w:rPr>
          <w:rFonts w:ascii="Arial" w:hAnsi="Arial" w:cs="Arial"/>
          <w:color w:val="0000FF"/>
          <w:lang w:eastAsia="zh-TW"/>
          <w:rPrChange w:id="266" w:author="Kai-Wen" w:date="2019-08-23T10:52:00Z">
            <w:rPr>
              <w:rFonts w:ascii="Arial" w:hAnsi="Arial" w:cs="Arial"/>
              <w:lang w:eastAsia="zh-TW"/>
            </w:rPr>
          </w:rPrChange>
        </w:rPr>
        <w:pPrChange w:id="267" w:author="Kai-Wen" w:date="2019-08-23T10:47:00Z">
          <w:pPr>
            <w:pStyle w:val="af2"/>
            <w:numPr>
              <w:ilvl w:val="1"/>
              <w:numId w:val="21"/>
            </w:numPr>
            <w:spacing w:after="80"/>
            <w:ind w:left="1440" w:hanging="360"/>
          </w:pPr>
        </w:pPrChange>
      </w:pPr>
      <w:ins w:id="268" w:author="Kai-Wen" w:date="2019-08-23T10:47:00Z">
        <w:r w:rsidRPr="0007151D">
          <w:rPr>
            <w:rFonts w:ascii="Arial" w:hAnsi="Arial" w:cs="Arial" w:hint="eastAsia"/>
            <w:color w:val="0000FF"/>
            <w:lang w:eastAsia="zh-TW"/>
            <w:rPrChange w:id="269" w:author="Kai-Wen" w:date="2019-08-23T10:52:00Z">
              <w:rPr>
                <w:rFonts w:ascii="Arial" w:hAnsi="Arial" w:cs="Arial" w:hint="eastAsia"/>
                <w:lang w:eastAsia="zh-TW"/>
              </w:rPr>
            </w:rPrChange>
          </w:rPr>
          <w:t>編輯元素的內容</w:t>
        </w:r>
        <w:r w:rsidRPr="0007151D">
          <w:rPr>
            <w:rFonts w:ascii="Arial" w:hAnsi="Arial" w:cs="Arial"/>
            <w:color w:val="0000FF"/>
            <w:lang w:eastAsia="zh-TW"/>
            <w:rPrChange w:id="270" w:author="Kai-Wen" w:date="2019-08-23T10:52:00Z">
              <w:rPr>
                <w:rFonts w:ascii="Arial" w:hAnsi="Arial" w:cs="Arial"/>
                <w:lang w:eastAsia="zh-TW"/>
              </w:rPr>
            </w:rPrChange>
          </w:rPr>
          <w:t xml:space="preserve"> (</w:t>
        </w:r>
        <w:r w:rsidRPr="0007151D">
          <w:rPr>
            <w:rFonts w:ascii="Arial" w:hAnsi="Arial" w:cs="Arial" w:hint="eastAsia"/>
            <w:color w:val="0000FF"/>
            <w:lang w:eastAsia="zh-TW"/>
            <w:rPrChange w:id="271" w:author="Kai-Wen" w:date="2019-08-23T10:52:00Z">
              <w:rPr>
                <w:rFonts w:ascii="Arial" w:hAnsi="Arial" w:cs="Arial" w:hint="eastAsia"/>
                <w:lang w:eastAsia="zh-TW"/>
              </w:rPr>
            </w:rPrChange>
          </w:rPr>
          <w:t>投影片</w:t>
        </w:r>
        <w:r w:rsidRPr="0007151D">
          <w:rPr>
            <w:rFonts w:ascii="Arial" w:hAnsi="Arial" w:cs="Arial"/>
            <w:color w:val="0000FF"/>
            <w:lang w:eastAsia="zh-TW"/>
            <w:rPrChange w:id="272" w:author="Kai-Wen" w:date="2019-08-23T10:52:00Z">
              <w:rPr>
                <w:rFonts w:ascii="Arial" w:hAnsi="Arial" w:cs="Arial"/>
                <w:lang w:eastAsia="zh-TW"/>
              </w:rPr>
            </w:rPrChange>
          </w:rPr>
          <w:t>)</w:t>
        </w:r>
      </w:ins>
      <w:ins w:id="273" w:author="Kai-Wen" w:date="2019-08-23T10:48:00Z">
        <w:r w:rsidRPr="0007151D">
          <w:rPr>
            <w:rFonts w:ascii="Arial" w:hAnsi="Arial" w:cs="Arial" w:hint="eastAsia"/>
            <w:color w:val="0000FF"/>
            <w:lang w:eastAsia="zh-TW"/>
            <w:rPrChange w:id="274" w:author="Kai-Wen" w:date="2019-08-23T10:52:00Z">
              <w:rPr>
                <w:rFonts w:ascii="Arial" w:hAnsi="Arial" w:cs="Arial" w:hint="eastAsia"/>
                <w:lang w:eastAsia="zh-TW"/>
              </w:rPr>
            </w:rPrChange>
          </w:rPr>
          <w:t>。要編輯就需要使用所見及所得編輯器，我們會提供給你。</w:t>
        </w:r>
      </w:ins>
    </w:p>
    <w:p w:rsidR="009D65C1" w:rsidRDefault="009D65C1" w:rsidP="009D65C1">
      <w:pPr>
        <w:numPr>
          <w:ilvl w:val="1"/>
          <w:numId w:val="21"/>
        </w:numPr>
        <w:spacing w:after="0" w:line="276" w:lineRule="auto"/>
        <w:rPr>
          <w:ins w:id="275" w:author="Kai-Wen" w:date="2019-08-23T10:48:00Z"/>
          <w:rFonts w:ascii="Arial" w:hAnsi="Arial" w:cs="Arial"/>
        </w:rPr>
      </w:pPr>
      <w:r w:rsidRPr="00F6308C">
        <w:rPr>
          <w:rFonts w:ascii="Arial" w:hAnsi="Arial" w:cs="Arial"/>
        </w:rPr>
        <w:t>Editing captions for each of the sections (1</w:t>
      </w:r>
      <w:proofErr w:type="gramStart"/>
      <w:r w:rsidRPr="00F6308C">
        <w:rPr>
          <w:rFonts w:ascii="Arial" w:hAnsi="Arial" w:cs="Arial"/>
        </w:rPr>
        <w:t>,2,3,4</w:t>
      </w:r>
      <w:proofErr w:type="gramEnd"/>
      <w:r w:rsidRPr="00F6308C">
        <w:rPr>
          <w:rFonts w:ascii="Arial" w:hAnsi="Arial" w:cs="Arial"/>
        </w:rPr>
        <w:t>), which will be shown in view mode.</w:t>
      </w:r>
    </w:p>
    <w:p w:rsidR="00000000" w:rsidRDefault="0007151D">
      <w:pPr>
        <w:spacing w:after="0" w:line="276" w:lineRule="auto"/>
        <w:ind w:left="1440"/>
        <w:rPr>
          <w:rFonts w:ascii="Arial" w:hAnsi="Arial" w:cs="Arial"/>
          <w:color w:val="0000FF"/>
          <w:lang w:eastAsia="zh-TW"/>
          <w:rPrChange w:id="276" w:author="Kai-Wen" w:date="2019-08-23T10:52:00Z">
            <w:rPr>
              <w:rFonts w:ascii="Arial" w:hAnsi="Arial" w:cs="Arial"/>
              <w:lang w:eastAsia="zh-TW"/>
            </w:rPr>
          </w:rPrChange>
        </w:rPr>
        <w:pPrChange w:id="277" w:author="Kai-Wen" w:date="2019-08-23T10:48:00Z">
          <w:pPr>
            <w:numPr>
              <w:ilvl w:val="1"/>
              <w:numId w:val="21"/>
            </w:numPr>
            <w:spacing w:after="0" w:line="276" w:lineRule="auto"/>
            <w:ind w:left="1440" w:hanging="360"/>
          </w:pPr>
        </w:pPrChange>
      </w:pPr>
      <w:ins w:id="278" w:author="Kai-Wen" w:date="2019-08-23T10:48:00Z">
        <w:r w:rsidRPr="0007151D">
          <w:rPr>
            <w:rFonts w:ascii="Arial" w:hAnsi="Arial" w:cs="Arial" w:hint="eastAsia"/>
            <w:color w:val="0000FF"/>
            <w:lang w:eastAsia="zh-TW"/>
            <w:rPrChange w:id="279" w:author="Kai-Wen" w:date="2019-08-23T10:52:00Z">
              <w:rPr>
                <w:rFonts w:ascii="Arial" w:hAnsi="Arial" w:cs="Arial" w:hint="eastAsia"/>
                <w:lang w:eastAsia="zh-TW"/>
              </w:rPr>
            </w:rPrChange>
          </w:rPr>
          <w:t>編輯每</w:t>
        </w:r>
        <w:proofErr w:type="gramStart"/>
        <w:r w:rsidRPr="0007151D">
          <w:rPr>
            <w:rFonts w:ascii="Arial" w:hAnsi="Arial" w:cs="Arial" w:hint="eastAsia"/>
            <w:color w:val="0000FF"/>
            <w:lang w:eastAsia="zh-TW"/>
            <w:rPrChange w:id="280" w:author="Kai-Wen" w:date="2019-08-23T10:52:00Z">
              <w:rPr>
                <w:rFonts w:ascii="Arial" w:hAnsi="Arial" w:cs="Arial" w:hint="eastAsia"/>
                <w:lang w:eastAsia="zh-TW"/>
              </w:rPr>
            </w:rPrChange>
          </w:rPr>
          <w:t>個</w:t>
        </w:r>
        <w:proofErr w:type="gramEnd"/>
        <w:r w:rsidRPr="0007151D">
          <w:rPr>
            <w:rFonts w:ascii="Arial" w:hAnsi="Arial" w:cs="Arial" w:hint="eastAsia"/>
            <w:color w:val="0000FF"/>
            <w:lang w:eastAsia="zh-TW"/>
            <w:rPrChange w:id="281" w:author="Kai-Wen" w:date="2019-08-23T10:52:00Z">
              <w:rPr>
                <w:rFonts w:ascii="Arial" w:hAnsi="Arial" w:cs="Arial" w:hint="eastAsia"/>
                <w:lang w:eastAsia="zh-TW"/>
              </w:rPr>
            </w:rPrChange>
          </w:rPr>
          <w:t>互動區</w:t>
        </w:r>
        <w:r w:rsidRPr="0007151D">
          <w:rPr>
            <w:rFonts w:ascii="Arial" w:hAnsi="Arial" w:cs="Arial"/>
            <w:color w:val="0000FF"/>
            <w:lang w:eastAsia="zh-TW"/>
            <w:rPrChange w:id="282" w:author="Kai-Wen" w:date="2019-08-23T10:52:00Z">
              <w:rPr>
                <w:rFonts w:ascii="Arial" w:hAnsi="Arial" w:cs="Arial"/>
                <w:lang w:eastAsia="zh-TW"/>
              </w:rPr>
            </w:rPrChange>
          </w:rPr>
          <w:t>(1,2,3,4)</w:t>
        </w:r>
        <w:r w:rsidRPr="0007151D">
          <w:rPr>
            <w:rFonts w:ascii="Arial" w:hAnsi="Arial" w:cs="Arial" w:hint="eastAsia"/>
            <w:color w:val="0000FF"/>
            <w:lang w:eastAsia="zh-TW"/>
            <w:rPrChange w:id="283" w:author="Kai-Wen" w:date="2019-08-23T10:52:00Z">
              <w:rPr>
                <w:rFonts w:ascii="Arial" w:hAnsi="Arial" w:cs="Arial" w:hint="eastAsia"/>
                <w:lang w:eastAsia="zh-TW"/>
              </w:rPr>
            </w:rPrChange>
          </w:rPr>
          <w:t>的說明文字，說明文字會在</w:t>
        </w:r>
        <w:r w:rsidRPr="0007151D">
          <w:rPr>
            <w:rFonts w:ascii="Arial" w:hAnsi="Arial" w:cs="Arial"/>
            <w:color w:val="0000FF"/>
            <w:lang w:eastAsia="zh-TW"/>
            <w:rPrChange w:id="284" w:author="Kai-Wen" w:date="2019-08-23T10:52:00Z">
              <w:rPr>
                <w:rFonts w:ascii="Arial" w:hAnsi="Arial" w:cs="Arial"/>
                <w:lang w:eastAsia="zh-TW"/>
              </w:rPr>
            </w:rPrChange>
          </w:rPr>
          <w:t>view mode</w:t>
        </w:r>
        <w:r w:rsidRPr="0007151D">
          <w:rPr>
            <w:rFonts w:ascii="Arial" w:hAnsi="Arial" w:cs="Arial" w:hint="eastAsia"/>
            <w:color w:val="0000FF"/>
            <w:lang w:eastAsia="zh-TW"/>
            <w:rPrChange w:id="285" w:author="Kai-Wen" w:date="2019-08-23T10:52:00Z">
              <w:rPr>
                <w:rFonts w:ascii="Arial" w:hAnsi="Arial" w:cs="Arial" w:hint="eastAsia"/>
                <w:lang w:eastAsia="zh-TW"/>
              </w:rPr>
            </w:rPrChange>
          </w:rPr>
          <w:t>顯示。</w:t>
        </w:r>
      </w:ins>
    </w:p>
    <w:p w:rsidR="009D65C1" w:rsidRDefault="009D65C1" w:rsidP="009D65C1">
      <w:pPr>
        <w:numPr>
          <w:ilvl w:val="1"/>
          <w:numId w:val="21"/>
        </w:numPr>
        <w:spacing w:after="0" w:line="276" w:lineRule="auto"/>
        <w:rPr>
          <w:ins w:id="286" w:author="Kai-Wen" w:date="2019-08-23T10:48:00Z"/>
          <w:rFonts w:ascii="Arial" w:hAnsi="Arial" w:cs="Arial"/>
        </w:rPr>
      </w:pPr>
      <w:r w:rsidRPr="00F6308C">
        <w:rPr>
          <w:rFonts w:ascii="Arial" w:hAnsi="Arial" w:cs="Arial"/>
        </w:rPr>
        <w:lastRenderedPageBreak/>
        <w:t>Deleting an element by c</w:t>
      </w:r>
      <w:r w:rsidR="000A4415">
        <w:rPr>
          <w:rFonts w:ascii="Arial" w:hAnsi="Arial" w:cs="Arial"/>
        </w:rPr>
        <w:t>licking the delete button</w:t>
      </w:r>
      <w:r w:rsidRPr="00F6308C">
        <w:rPr>
          <w:rFonts w:ascii="Arial" w:hAnsi="Arial" w:cs="Arial"/>
        </w:rPr>
        <w:t>.</w:t>
      </w:r>
    </w:p>
    <w:p w:rsidR="00000000" w:rsidRDefault="0007151D">
      <w:pPr>
        <w:spacing w:after="0" w:line="276" w:lineRule="auto"/>
        <w:ind w:left="1440"/>
        <w:rPr>
          <w:rFonts w:ascii="Arial" w:hAnsi="Arial" w:cs="Arial"/>
          <w:color w:val="0000FF"/>
          <w:lang w:eastAsia="zh-TW"/>
          <w:rPrChange w:id="287" w:author="Kai-Wen" w:date="2019-08-23T10:52:00Z">
            <w:rPr>
              <w:rFonts w:ascii="Arial" w:hAnsi="Arial" w:cs="Arial"/>
              <w:lang w:eastAsia="zh-TW"/>
            </w:rPr>
          </w:rPrChange>
        </w:rPr>
        <w:pPrChange w:id="288" w:author="Kai-Wen" w:date="2019-08-23T10:48:00Z">
          <w:pPr>
            <w:numPr>
              <w:ilvl w:val="1"/>
              <w:numId w:val="21"/>
            </w:numPr>
            <w:spacing w:after="0" w:line="276" w:lineRule="auto"/>
            <w:ind w:left="1440" w:hanging="360"/>
          </w:pPr>
        </w:pPrChange>
      </w:pPr>
      <w:ins w:id="289" w:author="Kai-Wen" w:date="2019-08-23T10:48:00Z">
        <w:r w:rsidRPr="0007151D">
          <w:rPr>
            <w:rFonts w:ascii="Arial" w:hAnsi="Arial" w:cs="Arial" w:hint="eastAsia"/>
            <w:color w:val="0000FF"/>
            <w:lang w:eastAsia="zh-TW"/>
            <w:rPrChange w:id="290" w:author="Kai-Wen" w:date="2019-08-23T10:52:00Z">
              <w:rPr>
                <w:rFonts w:ascii="Arial" w:hAnsi="Arial" w:cs="Arial" w:hint="eastAsia"/>
                <w:lang w:eastAsia="zh-TW"/>
              </w:rPr>
            </w:rPrChange>
          </w:rPr>
          <w:t>刪除</w:t>
        </w:r>
      </w:ins>
      <w:ins w:id="291" w:author="Kai-Wen" w:date="2019-08-23T10:49:00Z">
        <w:r w:rsidRPr="0007151D">
          <w:rPr>
            <w:rFonts w:ascii="Arial" w:hAnsi="Arial" w:cs="Arial" w:hint="eastAsia"/>
            <w:color w:val="0000FF"/>
            <w:lang w:eastAsia="zh-TW"/>
            <w:rPrChange w:id="292" w:author="Kai-Wen" w:date="2019-08-23T10:52:00Z">
              <w:rPr>
                <w:rFonts w:ascii="Arial" w:hAnsi="Arial" w:cs="Arial" w:hint="eastAsia"/>
                <w:lang w:eastAsia="zh-TW"/>
              </w:rPr>
            </w:rPrChange>
          </w:rPr>
          <w:t>一個元素，方法是點</w:t>
        </w:r>
      </w:ins>
      <w:ins w:id="293" w:author="Kai-Wen" w:date="2019-08-23T10:53:00Z">
        <w:r w:rsidR="00D5591B">
          <w:rPr>
            <w:rFonts w:ascii="Arial" w:hAnsi="Arial" w:cs="Arial" w:hint="eastAsia"/>
            <w:color w:val="0000FF"/>
            <w:lang w:eastAsia="zh-TW"/>
          </w:rPr>
          <w:t>擊</w:t>
        </w:r>
      </w:ins>
      <w:ins w:id="294" w:author="Kai-Wen" w:date="2019-08-23T10:49:00Z">
        <w:r w:rsidRPr="0007151D">
          <w:rPr>
            <w:rFonts w:ascii="Arial" w:hAnsi="Arial" w:cs="Arial" w:hint="eastAsia"/>
            <w:color w:val="0000FF"/>
            <w:lang w:eastAsia="zh-TW"/>
            <w:rPrChange w:id="295" w:author="Kai-Wen" w:date="2019-08-23T10:52:00Z">
              <w:rPr>
                <w:rFonts w:ascii="Arial" w:hAnsi="Arial" w:cs="Arial" w:hint="eastAsia"/>
                <w:lang w:eastAsia="zh-TW"/>
              </w:rPr>
            </w:rPrChange>
          </w:rPr>
          <w:t>刪除鈕。</w:t>
        </w:r>
      </w:ins>
    </w:p>
    <w:p w:rsidR="009D65C1" w:rsidRDefault="009D65C1" w:rsidP="009D65C1">
      <w:pPr>
        <w:numPr>
          <w:ilvl w:val="0"/>
          <w:numId w:val="21"/>
        </w:numPr>
        <w:spacing w:after="0" w:line="276" w:lineRule="auto"/>
        <w:rPr>
          <w:ins w:id="296" w:author="Kai-Wen" w:date="2019-08-23T10:49:00Z"/>
          <w:rFonts w:ascii="Arial" w:hAnsi="Arial" w:cs="Arial"/>
        </w:rPr>
      </w:pPr>
      <w:r w:rsidRPr="00F6308C">
        <w:rPr>
          <w:rFonts w:ascii="Arial" w:hAnsi="Arial" w:cs="Arial"/>
        </w:rPr>
        <w:t>When deleting an element, a</w:t>
      </w:r>
      <w:ins w:id="297" w:author="Thomas Mak" w:date="2019-08-20T15:39:00Z">
        <w:r w:rsidR="00FD3CA7">
          <w:rPr>
            <w:rFonts w:ascii="Arial" w:hAnsi="Arial" w:cs="Arial"/>
          </w:rPr>
          <w:t>ll</w:t>
        </w:r>
      </w:ins>
      <w:r w:rsidRPr="00F6308C">
        <w:rPr>
          <w:rFonts w:ascii="Arial" w:hAnsi="Arial" w:cs="Arial"/>
        </w:rPr>
        <w:t xml:space="preserve"> link</w:t>
      </w:r>
      <w:ins w:id="298" w:author="Thomas Mak" w:date="2019-08-20T15:39:00Z">
        <w:r w:rsidR="00FD3CA7">
          <w:rPr>
            <w:rFonts w:ascii="Arial" w:hAnsi="Arial" w:cs="Arial"/>
          </w:rPr>
          <w:t>s</w:t>
        </w:r>
      </w:ins>
      <w:r w:rsidRPr="00F6308C">
        <w:rPr>
          <w:rFonts w:ascii="Arial" w:hAnsi="Arial" w:cs="Arial"/>
        </w:rPr>
        <w:t xml:space="preserve"> of this element must also be deleted.</w:t>
      </w:r>
    </w:p>
    <w:p w:rsidR="00000000" w:rsidRDefault="0007151D">
      <w:pPr>
        <w:spacing w:after="0" w:line="276" w:lineRule="auto"/>
        <w:ind w:left="720"/>
        <w:rPr>
          <w:rFonts w:ascii="Arial" w:hAnsi="Arial" w:cs="Arial"/>
          <w:color w:val="0000FF"/>
          <w:lang w:eastAsia="zh-TW"/>
          <w:rPrChange w:id="299" w:author="Kai-Wen" w:date="2019-08-23T10:52:00Z">
            <w:rPr>
              <w:rFonts w:ascii="Arial" w:hAnsi="Arial" w:cs="Arial"/>
              <w:lang w:eastAsia="zh-TW"/>
            </w:rPr>
          </w:rPrChange>
        </w:rPr>
        <w:pPrChange w:id="300" w:author="Kai-Wen" w:date="2019-08-23T10:49:00Z">
          <w:pPr>
            <w:numPr>
              <w:numId w:val="21"/>
            </w:numPr>
            <w:spacing w:after="0" w:line="276" w:lineRule="auto"/>
            <w:ind w:left="720" w:hanging="360"/>
          </w:pPr>
        </w:pPrChange>
      </w:pPr>
      <w:ins w:id="301" w:author="Kai-Wen" w:date="2019-08-23T10:49:00Z">
        <w:r w:rsidRPr="0007151D">
          <w:rPr>
            <w:rFonts w:ascii="Arial" w:hAnsi="Arial" w:cs="Arial" w:hint="eastAsia"/>
            <w:color w:val="0000FF"/>
            <w:lang w:eastAsia="zh-TW"/>
            <w:rPrChange w:id="302" w:author="Kai-Wen" w:date="2019-08-23T10:52:00Z">
              <w:rPr>
                <w:rFonts w:ascii="Arial" w:hAnsi="Arial" w:cs="Arial" w:hint="eastAsia"/>
                <w:lang w:eastAsia="zh-TW"/>
              </w:rPr>
            </w:rPrChange>
          </w:rPr>
          <w:t>刪除一個元素時，該元素的所有</w:t>
        </w:r>
        <w:r w:rsidRPr="0007151D">
          <w:rPr>
            <w:rFonts w:ascii="Arial" w:hAnsi="Arial" w:cs="Arial"/>
            <w:color w:val="0000FF"/>
            <w:lang w:eastAsia="zh-TW"/>
            <w:rPrChange w:id="303" w:author="Kai-Wen" w:date="2019-08-23T10:52:00Z">
              <w:rPr>
                <w:rFonts w:ascii="Arial" w:hAnsi="Arial" w:cs="Arial"/>
                <w:lang w:eastAsia="zh-TW"/>
              </w:rPr>
            </w:rPrChange>
          </w:rPr>
          <w:t>link</w:t>
        </w:r>
        <w:r w:rsidRPr="0007151D">
          <w:rPr>
            <w:rFonts w:ascii="Arial" w:hAnsi="Arial" w:cs="Arial" w:hint="eastAsia"/>
            <w:color w:val="0000FF"/>
            <w:lang w:eastAsia="zh-TW"/>
            <w:rPrChange w:id="304" w:author="Kai-Wen" w:date="2019-08-23T10:52:00Z">
              <w:rPr>
                <w:rFonts w:ascii="Arial" w:hAnsi="Arial" w:cs="Arial" w:hint="eastAsia"/>
                <w:lang w:eastAsia="zh-TW"/>
              </w:rPr>
            </w:rPrChange>
          </w:rPr>
          <w:t>也會跟著被刪除。</w:t>
        </w:r>
      </w:ins>
    </w:p>
    <w:p w:rsidR="009D65C1" w:rsidRDefault="009D65C1" w:rsidP="009D65C1">
      <w:pPr>
        <w:numPr>
          <w:ilvl w:val="0"/>
          <w:numId w:val="21"/>
        </w:numPr>
        <w:spacing w:after="0" w:line="276" w:lineRule="auto"/>
        <w:rPr>
          <w:ins w:id="305" w:author="Kai-Wen" w:date="2019-08-23T10:50:00Z"/>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Pr="00F6308C">
        <w:rPr>
          <w:rFonts w:ascii="Arial" w:hAnsi="Arial" w:cs="Arial"/>
          <w:b/>
        </w:rPr>
        <w:t>Delete</w:t>
      </w:r>
      <w:r w:rsidR="00DA76FB">
        <w:rPr>
          <w:rFonts w:ascii="Arial" w:hAnsi="Arial" w:cs="Arial"/>
          <w:b/>
        </w:rPr>
        <w:t>/Back Space</w:t>
      </w:r>
      <w:r w:rsidRPr="00F6308C">
        <w:rPr>
          <w:rFonts w:ascii="Arial" w:hAnsi="Arial" w:cs="Arial"/>
        </w:rPr>
        <w:t xml:space="preserve"> key.</w:t>
      </w:r>
    </w:p>
    <w:p w:rsidR="00000000" w:rsidRDefault="0007151D">
      <w:pPr>
        <w:spacing w:after="0" w:line="276" w:lineRule="auto"/>
        <w:ind w:left="720"/>
        <w:rPr>
          <w:rFonts w:ascii="Arial" w:hAnsi="Arial" w:cs="Arial"/>
          <w:color w:val="0000FF"/>
          <w:lang w:eastAsia="zh-TW"/>
          <w:rPrChange w:id="306" w:author="Kai-Wen" w:date="2019-08-23T10:52:00Z">
            <w:rPr>
              <w:rFonts w:ascii="Arial" w:hAnsi="Arial" w:cs="Arial"/>
              <w:lang w:eastAsia="zh-TW"/>
            </w:rPr>
          </w:rPrChange>
        </w:rPr>
        <w:pPrChange w:id="307" w:author="Kai-Wen" w:date="2019-08-23T10:50:00Z">
          <w:pPr>
            <w:numPr>
              <w:numId w:val="21"/>
            </w:numPr>
            <w:spacing w:after="0" w:line="276" w:lineRule="auto"/>
            <w:ind w:left="720" w:hanging="360"/>
          </w:pPr>
        </w:pPrChange>
      </w:pPr>
      <w:ins w:id="308" w:author="Kai-Wen" w:date="2019-08-23T10:50:00Z">
        <w:r w:rsidRPr="0007151D">
          <w:rPr>
            <w:rFonts w:ascii="Arial" w:hAnsi="Arial" w:cs="Arial" w:hint="eastAsia"/>
            <w:color w:val="0000FF"/>
            <w:lang w:eastAsia="zh-TW"/>
            <w:rPrChange w:id="309" w:author="Kai-Wen" w:date="2019-08-23T10:52:00Z">
              <w:rPr>
                <w:rFonts w:ascii="Arial" w:hAnsi="Arial" w:cs="Arial" w:hint="eastAsia"/>
                <w:lang w:eastAsia="zh-TW"/>
              </w:rPr>
            </w:rPrChange>
          </w:rPr>
          <w:t>使用者可以刪除一個</w:t>
        </w:r>
        <w:r w:rsidRPr="0007151D">
          <w:rPr>
            <w:rFonts w:ascii="Arial" w:hAnsi="Arial" w:cs="Arial"/>
            <w:color w:val="0000FF"/>
            <w:lang w:eastAsia="zh-TW"/>
            <w:rPrChange w:id="310" w:author="Kai-Wen" w:date="2019-08-23T10:52:00Z">
              <w:rPr>
                <w:rFonts w:ascii="Arial" w:hAnsi="Arial" w:cs="Arial"/>
                <w:lang w:eastAsia="zh-TW"/>
              </w:rPr>
            </w:rPrChange>
          </w:rPr>
          <w:t>link</w:t>
        </w:r>
        <w:r w:rsidRPr="0007151D">
          <w:rPr>
            <w:rFonts w:ascii="Arial" w:hAnsi="Arial" w:cs="Arial" w:hint="eastAsia"/>
            <w:color w:val="0000FF"/>
            <w:lang w:eastAsia="zh-TW"/>
            <w:rPrChange w:id="311" w:author="Kai-Wen" w:date="2019-08-23T10:52:00Z">
              <w:rPr>
                <w:rFonts w:ascii="Arial" w:hAnsi="Arial" w:cs="Arial" w:hint="eastAsia"/>
                <w:lang w:eastAsia="zh-TW"/>
              </w:rPr>
            </w:rPrChange>
          </w:rPr>
          <w:t>，方法是點擊</w:t>
        </w:r>
      </w:ins>
      <w:ins w:id="312" w:author="Kai-Wen" w:date="2019-08-23T10:51:00Z">
        <w:r w:rsidRPr="0007151D">
          <w:rPr>
            <w:rFonts w:ascii="Arial" w:hAnsi="Arial" w:cs="Arial"/>
            <w:color w:val="0000FF"/>
            <w:lang w:eastAsia="zh-TW"/>
            <w:rPrChange w:id="313" w:author="Kai-Wen" w:date="2019-08-23T10:52:00Z">
              <w:rPr>
                <w:rFonts w:ascii="Arial" w:hAnsi="Arial" w:cs="Arial"/>
                <w:lang w:eastAsia="zh-TW"/>
              </w:rPr>
            </w:rPrChange>
          </w:rPr>
          <w:t>link</w:t>
        </w:r>
        <w:r w:rsidRPr="0007151D">
          <w:rPr>
            <w:rFonts w:ascii="Arial" w:hAnsi="Arial" w:cs="Arial" w:hint="eastAsia"/>
            <w:color w:val="0000FF"/>
            <w:lang w:eastAsia="zh-TW"/>
            <w:rPrChange w:id="314" w:author="Kai-Wen" w:date="2019-08-23T10:52:00Z">
              <w:rPr>
                <w:rFonts w:ascii="Arial" w:hAnsi="Arial" w:cs="Arial" w:hint="eastAsia"/>
                <w:lang w:eastAsia="zh-TW"/>
              </w:rPr>
            </w:rPrChange>
          </w:rPr>
          <w:t>，並按</w:t>
        </w:r>
        <w:r w:rsidRPr="0007151D">
          <w:rPr>
            <w:rFonts w:ascii="Arial" w:hAnsi="Arial" w:cs="Arial"/>
            <w:b/>
            <w:color w:val="0000FF"/>
            <w:rPrChange w:id="315" w:author="Kai-Wen" w:date="2019-08-23T10:52:00Z">
              <w:rPr>
                <w:rFonts w:ascii="Arial" w:hAnsi="Arial" w:cs="Arial"/>
                <w:b/>
              </w:rPr>
            </w:rPrChange>
          </w:rPr>
          <w:t>Delete/Back Space</w:t>
        </w:r>
        <w:r w:rsidRPr="0007151D">
          <w:rPr>
            <w:rFonts w:ascii="Arial" w:hAnsi="Arial" w:cs="Arial" w:hint="eastAsia"/>
            <w:color w:val="0000FF"/>
            <w:lang w:eastAsia="zh-TW"/>
            <w:rPrChange w:id="316" w:author="Kai-Wen" w:date="2019-08-23T10:52:00Z">
              <w:rPr>
                <w:rFonts w:ascii="Arial" w:hAnsi="Arial" w:cs="Arial" w:hint="eastAsia"/>
                <w:b/>
                <w:lang w:eastAsia="zh-TW"/>
              </w:rPr>
            </w:rPrChange>
          </w:rPr>
          <w:t>鍵。</w:t>
        </w:r>
      </w:ins>
    </w:p>
    <w:p w:rsidR="009D65C1" w:rsidRDefault="009D65C1" w:rsidP="009D65C1">
      <w:pPr>
        <w:numPr>
          <w:ilvl w:val="0"/>
          <w:numId w:val="21"/>
        </w:numPr>
        <w:spacing w:after="0" w:line="276" w:lineRule="auto"/>
        <w:rPr>
          <w:ins w:id="317" w:author="Kai-Wen" w:date="2019-08-23T10:51:00Z"/>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rsidR="00000000" w:rsidRDefault="0007151D">
      <w:pPr>
        <w:spacing w:after="0" w:line="276" w:lineRule="auto"/>
        <w:ind w:left="720"/>
        <w:rPr>
          <w:rFonts w:ascii="Arial" w:hAnsi="Arial" w:cs="Arial"/>
          <w:color w:val="0000FF"/>
          <w:lang w:eastAsia="zh-TW"/>
          <w:rPrChange w:id="318" w:author="Kai-Wen" w:date="2019-08-23T10:53:00Z">
            <w:rPr>
              <w:rFonts w:ascii="Arial" w:hAnsi="Arial" w:cs="Arial"/>
              <w:lang w:eastAsia="zh-TW"/>
            </w:rPr>
          </w:rPrChange>
        </w:rPr>
        <w:pPrChange w:id="319" w:author="Kai-Wen" w:date="2019-08-23T10:51:00Z">
          <w:pPr>
            <w:numPr>
              <w:numId w:val="21"/>
            </w:numPr>
            <w:spacing w:after="0" w:line="276" w:lineRule="auto"/>
            <w:ind w:left="720" w:hanging="360"/>
          </w:pPr>
        </w:pPrChange>
      </w:pPr>
      <w:ins w:id="320" w:author="Kai-Wen" w:date="2019-08-23T10:53:00Z">
        <w:r w:rsidRPr="0007151D">
          <w:rPr>
            <w:rFonts w:ascii="Arial" w:hAnsi="Arial" w:cs="Arial" w:hint="eastAsia"/>
            <w:color w:val="0000FF"/>
            <w:lang w:eastAsia="zh-TW"/>
            <w:rPrChange w:id="321" w:author="Kai-Wen" w:date="2019-08-23T10:53:00Z">
              <w:rPr>
                <w:rFonts w:ascii="Arial" w:hAnsi="Arial" w:cs="Arial" w:hint="eastAsia"/>
                <w:lang w:eastAsia="zh-TW"/>
              </w:rPr>
            </w:rPrChange>
          </w:rPr>
          <w:t>元素可以用滑鼠拖曳在編輯器中到處移動。</w:t>
        </w:r>
        <w:r w:rsidRPr="0007151D">
          <w:rPr>
            <w:rFonts w:ascii="Arial" w:hAnsi="Arial" w:cs="Arial"/>
            <w:color w:val="0000FF"/>
            <w:lang w:eastAsia="zh-TW"/>
            <w:rPrChange w:id="322" w:author="Kai-Wen" w:date="2019-08-23T10:53:00Z">
              <w:rPr>
                <w:rFonts w:ascii="Arial" w:hAnsi="Arial" w:cs="Arial"/>
                <w:lang w:eastAsia="zh-TW"/>
              </w:rPr>
            </w:rPrChange>
          </w:rPr>
          <w:t>Link</w:t>
        </w:r>
        <w:r w:rsidRPr="0007151D">
          <w:rPr>
            <w:rFonts w:ascii="Arial" w:hAnsi="Arial" w:cs="Arial" w:hint="eastAsia"/>
            <w:color w:val="0000FF"/>
            <w:lang w:eastAsia="zh-TW"/>
            <w:rPrChange w:id="323" w:author="Kai-Wen" w:date="2019-08-23T10:53:00Z">
              <w:rPr>
                <w:rFonts w:ascii="Arial" w:hAnsi="Arial" w:cs="Arial" w:hint="eastAsia"/>
                <w:lang w:eastAsia="zh-TW"/>
              </w:rPr>
            </w:rPrChange>
          </w:rPr>
          <w:t>也要跟著元素移動。</w:t>
        </w:r>
      </w:ins>
    </w:p>
    <w:p w:rsidR="009D65C1" w:rsidRPr="00F6308C" w:rsidRDefault="009D65C1" w:rsidP="009D65C1">
      <w:pPr>
        <w:ind w:left="720"/>
        <w:rPr>
          <w:rFonts w:ascii="Arial" w:hAnsi="Arial" w:cs="Arial"/>
        </w:rPr>
      </w:pPr>
      <w:r w:rsidRPr="00F6308C">
        <w:rPr>
          <w:rFonts w:ascii="Arial" w:hAnsi="Arial" w:cs="Arial"/>
          <w:noProof/>
          <w:lang w:eastAsia="zh-TW"/>
        </w:rPr>
        <w:drawing>
          <wp:inline distT="114300" distB="114300" distL="114300" distR="114300">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91138" cy="1433016"/>
                    </a:xfrm>
                    <a:prstGeom prst="rect">
                      <a:avLst/>
                    </a:prstGeom>
                    <a:ln/>
                  </pic:spPr>
                </pic:pic>
              </a:graphicData>
            </a:graphic>
          </wp:inline>
        </w:drawing>
      </w:r>
    </w:p>
    <w:p w:rsidR="009D65C1" w:rsidRDefault="009D65C1" w:rsidP="009D65C1">
      <w:pPr>
        <w:numPr>
          <w:ilvl w:val="0"/>
          <w:numId w:val="21"/>
        </w:numPr>
        <w:spacing w:after="0" w:line="276" w:lineRule="auto"/>
        <w:rPr>
          <w:ins w:id="324" w:author="Kai-Wen" w:date="2019-08-23T10:54:00Z"/>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rsidR="00000000" w:rsidRDefault="00D5591B">
      <w:pPr>
        <w:spacing w:after="0" w:line="276" w:lineRule="auto"/>
        <w:ind w:left="720"/>
        <w:rPr>
          <w:rFonts w:ascii="Arial" w:hAnsi="Arial" w:cs="Arial"/>
          <w:lang w:eastAsia="zh-TW"/>
        </w:rPr>
        <w:pPrChange w:id="325" w:author="Kai-Wen" w:date="2019-08-23T10:54:00Z">
          <w:pPr>
            <w:numPr>
              <w:numId w:val="21"/>
            </w:numPr>
            <w:spacing w:after="0" w:line="276" w:lineRule="auto"/>
            <w:ind w:left="720" w:hanging="360"/>
          </w:pPr>
        </w:pPrChange>
      </w:pPr>
      <w:ins w:id="326" w:author="Kai-Wen" w:date="2019-08-23T10:54:00Z">
        <w:r>
          <w:rPr>
            <w:rFonts w:asciiTheme="minorEastAsia" w:eastAsiaTheme="minorEastAsia" w:hAnsiTheme="minorEastAsia" w:hint="eastAsia"/>
            <w:color w:val="0000FF"/>
            <w:lang w:eastAsia="zh-TW"/>
          </w:rPr>
          <w:t>若要將兩個不相連</w:t>
        </w:r>
        <w:r w:rsidRPr="002F3D6D">
          <w:rPr>
            <w:rFonts w:asciiTheme="minorEastAsia" w:eastAsiaTheme="minorEastAsia" w:hAnsiTheme="minorEastAsia" w:hint="eastAsia"/>
            <w:color w:val="0000FF"/>
            <w:lang w:eastAsia="zh-TW"/>
          </w:rPr>
          <w:t>的元素連結起來 (例如在移除連</w:t>
        </w:r>
        <w:r>
          <w:rPr>
            <w:rFonts w:asciiTheme="minorEastAsia" w:eastAsiaTheme="minorEastAsia" w:hAnsiTheme="minorEastAsia" w:hint="eastAsia"/>
            <w:color w:val="0000FF"/>
            <w:lang w:eastAsia="zh-TW"/>
          </w:rPr>
          <w:t>線</w:t>
        </w:r>
        <w:r w:rsidRPr="002F3D6D">
          <w:rPr>
            <w:rFonts w:asciiTheme="minorEastAsia" w:eastAsiaTheme="minorEastAsia" w:hAnsiTheme="minorEastAsia" w:hint="eastAsia"/>
            <w:color w:val="0000FF"/>
            <w:lang w:eastAsia="zh-TW"/>
          </w:rPr>
          <w:t>之後)</w:t>
        </w:r>
        <w:r>
          <w:rPr>
            <w:rFonts w:asciiTheme="minorEastAsia" w:eastAsiaTheme="minorEastAsia" w:hAnsiTheme="minorEastAsia" w:hint="eastAsia"/>
            <w:color w:val="0000FF"/>
            <w:lang w:eastAsia="zh-TW"/>
          </w:rPr>
          <w:t xml:space="preserve">，按住 </w:t>
        </w:r>
        <w:r w:rsidRPr="002F3D6D">
          <w:rPr>
            <w:rFonts w:ascii="Arial" w:eastAsiaTheme="minorEastAsia" w:hAnsi="Arial" w:cs="Arial"/>
            <w:b/>
            <w:color w:val="0000FF"/>
            <w:lang w:eastAsia="zh-TW"/>
          </w:rPr>
          <w:t>Shift</w:t>
        </w:r>
        <w:r>
          <w:rPr>
            <w:rFonts w:ascii="Arial" w:eastAsiaTheme="minorEastAsia" w:hAnsi="Arial" w:cs="Arial" w:hint="eastAsia"/>
            <w:b/>
            <w:color w:val="0000FF"/>
            <w:lang w:eastAsia="zh-TW"/>
          </w:rPr>
          <w:t xml:space="preserve"> </w:t>
        </w:r>
        <w:r w:rsidRPr="002F3D6D">
          <w:rPr>
            <w:rFonts w:asciiTheme="minorEastAsia" w:eastAsiaTheme="minorEastAsia" w:hAnsiTheme="minorEastAsia" w:hint="eastAsia"/>
            <w:color w:val="0000FF"/>
            <w:lang w:eastAsia="zh-TW"/>
          </w:rPr>
          <w:t>鍵，</w:t>
        </w:r>
        <w:r w:rsidRPr="001C5A5E">
          <w:rPr>
            <w:rFonts w:asciiTheme="minorEastAsia" w:eastAsiaTheme="minorEastAsia" w:hAnsiTheme="minorEastAsia" w:hint="eastAsia"/>
            <w:color w:val="0000FF"/>
            <w:lang w:eastAsia="zh-TW"/>
          </w:rPr>
          <w:t>將元素其中一個互動區移動到另一個元素的一個互動區</w:t>
        </w:r>
      </w:ins>
      <w:ins w:id="327" w:author="Kai-Wen" w:date="2019-08-23T10:57:00Z">
        <w:r w:rsidR="00631F04">
          <w:rPr>
            <w:rFonts w:ascii="新細明體" w:hAnsi="新細明體" w:hint="eastAsia"/>
            <w:color w:val="0000FF"/>
            <w:lang w:eastAsia="zh-TW"/>
          </w:rPr>
          <w:t>。</w:t>
        </w:r>
      </w:ins>
    </w:p>
    <w:p w:rsidR="009D65C1" w:rsidRPr="00F6308C" w:rsidRDefault="009D65C1" w:rsidP="009D65C1">
      <w:pPr>
        <w:ind w:left="720"/>
        <w:rPr>
          <w:rFonts w:ascii="Arial" w:hAnsi="Arial" w:cs="Arial"/>
        </w:rPr>
      </w:pPr>
      <w:r w:rsidRPr="0049481C">
        <w:rPr>
          <w:rFonts w:ascii="Arial" w:hAnsi="Arial" w:cs="Arial"/>
          <w:noProof/>
          <w:highlight w:val="yellow"/>
          <w:lang w:eastAsia="zh-TW"/>
        </w:rPr>
        <w:drawing>
          <wp:inline distT="114300" distB="114300" distL="114300" distR="114300">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67038" cy="2255268"/>
                    </a:xfrm>
                    <a:prstGeom prst="rect">
                      <a:avLst/>
                    </a:prstGeom>
                    <a:ln/>
                  </pic:spPr>
                </pic:pic>
              </a:graphicData>
            </a:graphic>
          </wp:inline>
        </w:drawing>
      </w:r>
    </w:p>
    <w:p w:rsidR="009D65C1" w:rsidRDefault="009D65C1" w:rsidP="009D65C1">
      <w:pPr>
        <w:numPr>
          <w:ilvl w:val="0"/>
          <w:numId w:val="21"/>
        </w:numPr>
        <w:spacing w:after="0" w:line="276" w:lineRule="auto"/>
        <w:rPr>
          <w:ins w:id="328" w:author="Kai-Wen" w:date="2019-08-23T10:57:00Z"/>
          <w:rFonts w:ascii="Arial" w:hAnsi="Arial" w:cs="Arial"/>
        </w:rPr>
      </w:pPr>
      <w:r w:rsidRPr="000A4415">
        <w:rPr>
          <w:rFonts w:ascii="Arial" w:hAnsi="Arial" w:cs="Arial"/>
        </w:rPr>
        <w:t>The possibility of looping routes is allowed.</w:t>
      </w:r>
    </w:p>
    <w:p w:rsidR="00000000" w:rsidRDefault="0007151D">
      <w:pPr>
        <w:spacing w:after="0" w:line="276" w:lineRule="auto"/>
        <w:ind w:left="720"/>
        <w:rPr>
          <w:rFonts w:ascii="Arial" w:hAnsi="Arial" w:cs="Arial"/>
          <w:color w:val="0000FF"/>
          <w:rPrChange w:id="329" w:author="Kai-Wen" w:date="2019-08-23T10:58:00Z">
            <w:rPr>
              <w:rFonts w:ascii="Arial" w:hAnsi="Arial" w:cs="Arial"/>
            </w:rPr>
          </w:rPrChange>
        </w:rPr>
        <w:pPrChange w:id="330" w:author="Kai-Wen" w:date="2019-08-23T10:57:00Z">
          <w:pPr>
            <w:numPr>
              <w:numId w:val="21"/>
            </w:numPr>
            <w:spacing w:after="0" w:line="276" w:lineRule="auto"/>
            <w:ind w:left="720" w:hanging="360"/>
          </w:pPr>
        </w:pPrChange>
      </w:pPr>
      <w:ins w:id="331" w:author="Kai-Wen" w:date="2019-08-23T10:57:00Z">
        <w:r w:rsidRPr="0007151D">
          <w:rPr>
            <w:rFonts w:ascii="Arial" w:hAnsi="Arial" w:cs="Arial" w:hint="eastAsia"/>
            <w:color w:val="0000FF"/>
            <w:lang w:eastAsia="zh-TW"/>
            <w:rPrChange w:id="332" w:author="Kai-Wen" w:date="2019-08-23T10:58:00Z">
              <w:rPr>
                <w:rFonts w:ascii="Arial" w:hAnsi="Arial" w:cs="Arial" w:hint="eastAsia"/>
                <w:lang w:eastAsia="zh-TW"/>
              </w:rPr>
            </w:rPrChange>
          </w:rPr>
          <w:t>可以有</w:t>
        </w:r>
        <w:proofErr w:type="gramStart"/>
        <w:r w:rsidRPr="0007151D">
          <w:rPr>
            <w:rFonts w:ascii="Arial" w:hAnsi="Arial" w:cs="Arial" w:hint="eastAsia"/>
            <w:color w:val="0000FF"/>
            <w:lang w:eastAsia="zh-TW"/>
            <w:rPrChange w:id="333" w:author="Kai-Wen" w:date="2019-08-23T10:58:00Z">
              <w:rPr>
                <w:rFonts w:ascii="Arial" w:hAnsi="Arial" w:cs="Arial" w:hint="eastAsia"/>
                <w:lang w:eastAsia="zh-TW"/>
              </w:rPr>
            </w:rPrChange>
          </w:rPr>
          <w:t>迴</w:t>
        </w:r>
        <w:proofErr w:type="gramEnd"/>
        <w:r w:rsidRPr="0007151D">
          <w:rPr>
            <w:rFonts w:ascii="Arial" w:hAnsi="Arial" w:cs="Arial" w:hint="eastAsia"/>
            <w:color w:val="0000FF"/>
            <w:lang w:eastAsia="zh-TW"/>
            <w:rPrChange w:id="334" w:author="Kai-Wen" w:date="2019-08-23T10:58:00Z">
              <w:rPr>
                <w:rFonts w:ascii="Arial" w:hAnsi="Arial" w:cs="Arial" w:hint="eastAsia"/>
                <w:lang w:eastAsia="zh-TW"/>
              </w:rPr>
            </w:rPrChange>
          </w:rPr>
          <w:t>圈路徑。</w:t>
        </w:r>
      </w:ins>
    </w:p>
    <w:p w:rsidR="009D65C1" w:rsidRDefault="009D65C1" w:rsidP="009D65C1">
      <w:pPr>
        <w:numPr>
          <w:ilvl w:val="0"/>
          <w:numId w:val="21"/>
        </w:numPr>
        <w:spacing w:after="0" w:line="276" w:lineRule="auto"/>
        <w:rPr>
          <w:ins w:id="335" w:author="Kai-Wen" w:date="2019-08-23T10:57:00Z"/>
          <w:rFonts w:ascii="Arial" w:hAnsi="Arial" w:cs="Arial"/>
        </w:rPr>
      </w:pPr>
      <w:r w:rsidRPr="00F6308C">
        <w:rPr>
          <w:rFonts w:ascii="Arial" w:hAnsi="Arial" w:cs="Arial"/>
        </w:rPr>
        <w:t xml:space="preserve">Any </w:t>
      </w:r>
      <w:proofErr w:type="gramStart"/>
      <w:r w:rsidRPr="00F6308C">
        <w:rPr>
          <w:rFonts w:ascii="Arial" w:hAnsi="Arial" w:cs="Arial"/>
        </w:rPr>
        <w:t>changes done inside slide editor is</w:t>
      </w:r>
      <w:proofErr w:type="gramEnd"/>
      <w:r w:rsidRPr="00F6308C">
        <w:rPr>
          <w:rFonts w:ascii="Arial" w:hAnsi="Arial" w:cs="Arial"/>
        </w:rPr>
        <w:t xml:space="preserve"> saved automatically and will be restored upon refresh.</w:t>
      </w:r>
    </w:p>
    <w:p w:rsidR="00000000" w:rsidRDefault="0007151D">
      <w:pPr>
        <w:spacing w:after="0" w:line="276" w:lineRule="auto"/>
        <w:ind w:left="720"/>
        <w:rPr>
          <w:del w:id="336" w:author="Kai-Wen" w:date="2019-08-23T12:08:00Z"/>
          <w:rFonts w:ascii="Arial" w:hAnsi="Arial" w:cs="Arial"/>
          <w:color w:val="0000FF"/>
          <w:lang w:eastAsia="zh-TW"/>
          <w:rPrChange w:id="337" w:author="Kai-Wen" w:date="2019-08-23T10:58:00Z">
            <w:rPr>
              <w:del w:id="338" w:author="Kai-Wen" w:date="2019-08-23T12:08:00Z"/>
              <w:rFonts w:ascii="Arial" w:hAnsi="Arial" w:cs="Arial"/>
              <w:lang w:eastAsia="zh-TW"/>
            </w:rPr>
          </w:rPrChange>
        </w:rPr>
        <w:pPrChange w:id="339" w:author="Kai-Wen" w:date="2019-08-23T10:57:00Z">
          <w:pPr>
            <w:numPr>
              <w:numId w:val="21"/>
            </w:numPr>
            <w:spacing w:after="0" w:line="276" w:lineRule="auto"/>
            <w:ind w:left="720" w:hanging="360"/>
          </w:pPr>
        </w:pPrChange>
      </w:pPr>
      <w:ins w:id="340" w:author="Kai-Wen" w:date="2019-08-23T10:57:00Z">
        <w:r w:rsidRPr="0007151D">
          <w:rPr>
            <w:rFonts w:ascii="Arial" w:hAnsi="Arial" w:cs="Arial" w:hint="eastAsia"/>
            <w:color w:val="0000FF"/>
            <w:lang w:eastAsia="zh-TW"/>
            <w:rPrChange w:id="341" w:author="Kai-Wen" w:date="2019-08-23T10:58:00Z">
              <w:rPr>
                <w:rFonts w:ascii="Arial" w:hAnsi="Arial" w:cs="Arial" w:hint="eastAsia"/>
                <w:lang w:eastAsia="zh-TW"/>
              </w:rPr>
            </w:rPrChange>
          </w:rPr>
          <w:t>任何在投影片編輯器做的變更都會自</w:t>
        </w:r>
      </w:ins>
      <w:ins w:id="342" w:author="Kai-Wen" w:date="2019-08-23T10:58:00Z">
        <w:r w:rsidRPr="0007151D">
          <w:rPr>
            <w:rFonts w:ascii="Arial" w:hAnsi="Arial" w:cs="Arial" w:hint="eastAsia"/>
            <w:color w:val="0000FF"/>
            <w:lang w:eastAsia="zh-TW"/>
            <w:rPrChange w:id="343" w:author="Kai-Wen" w:date="2019-08-23T10:58:00Z">
              <w:rPr>
                <w:rFonts w:ascii="Arial" w:hAnsi="Arial" w:cs="Arial" w:hint="eastAsia"/>
                <w:lang w:eastAsia="zh-TW"/>
              </w:rPr>
            </w:rPrChange>
          </w:rPr>
          <w:t>動儲存，</w:t>
        </w:r>
        <w:r>
          <w:rPr>
            <w:rFonts w:eastAsiaTheme="minorEastAsia" w:hint="eastAsia"/>
            <w:color w:val="0000FF"/>
            <w:lang w:eastAsia="zh-TW"/>
          </w:rPr>
          <w:t>而且在頁面重整後回復。</w:t>
        </w:r>
      </w:ins>
    </w:p>
    <w:p w:rsidR="00000000" w:rsidRDefault="00DC2EFD">
      <w:pPr>
        <w:spacing w:after="0" w:line="276" w:lineRule="auto"/>
        <w:ind w:left="720"/>
        <w:rPr>
          <w:rFonts w:ascii="Arial" w:hAnsi="Arial" w:cs="Arial"/>
          <w:lang w:eastAsia="zh-TW"/>
        </w:rPr>
        <w:pPrChange w:id="344" w:author="Kai-Wen" w:date="2019-08-23T12:08:00Z">
          <w:pPr>
            <w:spacing w:after="0" w:line="276" w:lineRule="auto"/>
          </w:pPr>
        </w:pPrChange>
      </w:pPr>
    </w:p>
    <w:p w:rsidR="009D65C1" w:rsidRPr="00F6308C" w:rsidRDefault="009D65C1" w:rsidP="009D65C1">
      <w:pPr>
        <w:spacing w:after="0" w:line="276" w:lineRule="auto"/>
        <w:rPr>
          <w:rFonts w:ascii="Arial" w:hAnsi="Arial" w:cs="Arial"/>
        </w:rPr>
      </w:pPr>
      <w:r w:rsidRPr="00F6308C">
        <w:rPr>
          <w:rFonts w:ascii="Arial" w:hAnsi="Arial" w:cs="Arial"/>
        </w:rPr>
        <w:t xml:space="preserve">The presented examples are only a </w:t>
      </w:r>
      <w:proofErr w:type="gramStart"/>
      <w:r w:rsidRPr="00F6308C">
        <w:rPr>
          <w:rFonts w:ascii="Arial" w:hAnsi="Arial" w:cs="Arial"/>
        </w:rPr>
        <w:t>sketch,</w:t>
      </w:r>
      <w:proofErr w:type="gramEnd"/>
      <w:r w:rsidRPr="00F6308C">
        <w:rPr>
          <w:rFonts w:ascii="Arial" w:hAnsi="Arial" w:cs="Arial"/>
        </w:rPr>
        <w:t xml:space="preserve"> you have to choose the appearance, size, animation, reaction time to user actions and other characteristics to improve the usability of the application.</w:t>
      </w:r>
      <w:r w:rsidR="00CE5D7B">
        <w:rPr>
          <w:rFonts w:ascii="Arial" w:hAnsi="Arial" w:cs="Arial"/>
        </w:rPr>
        <w:t xml:space="preserve"> </w:t>
      </w:r>
    </w:p>
    <w:p w:rsidR="009D65C1" w:rsidRDefault="009D65C1" w:rsidP="009D65C1">
      <w:pPr>
        <w:spacing w:after="0" w:line="276" w:lineRule="auto"/>
        <w:rPr>
          <w:ins w:id="345" w:author="Kai-Wen" w:date="2019-08-23T10:59:00Z"/>
          <w:rFonts w:ascii="Arial" w:hAnsi="Arial" w:cs="Arial"/>
          <w:lang w:eastAsia="zh-TW"/>
        </w:rPr>
      </w:pPr>
      <w:r w:rsidRPr="00F6308C">
        <w:rPr>
          <w:rFonts w:ascii="Arial" w:hAnsi="Arial" w:cs="Arial"/>
        </w:rPr>
        <w:t>It is expected that you will create additional interface elements and or user interaction mechanism to improve the convenience of the specified functionality.</w:t>
      </w:r>
    </w:p>
    <w:p w:rsidR="00000000" w:rsidRDefault="00952464" w:rsidP="005C696C">
      <w:pPr>
        <w:pStyle w:val="af6"/>
        <w:spacing w:beforeLines="100" w:line="274" w:lineRule="auto"/>
        <w:ind w:right="635"/>
        <w:rPr>
          <w:ins w:id="346" w:author="Kai-Wen" w:date="2019-08-23T10:59:00Z"/>
          <w:rFonts w:eastAsiaTheme="minorEastAsia"/>
          <w:color w:val="0000FF"/>
          <w:lang w:eastAsia="zh-TW"/>
        </w:rPr>
        <w:pPrChange w:id="347" w:author="Kai-Wen" w:date="2019-08-23T13:37:00Z">
          <w:pPr>
            <w:pStyle w:val="af6"/>
            <w:spacing w:beforeLines="100" w:line="274" w:lineRule="auto"/>
            <w:ind w:left="113" w:right="635"/>
          </w:pPr>
        </w:pPrChange>
      </w:pPr>
      <w:ins w:id="348" w:author="Kai-Wen" w:date="2019-08-23T10:59:00Z">
        <w:r>
          <w:rPr>
            <w:rFonts w:eastAsiaTheme="minorEastAsia" w:hint="eastAsia"/>
            <w:color w:val="0000FF"/>
            <w:lang w:eastAsia="zh-TW"/>
          </w:rPr>
          <w:t>呈現出來的例子只是草圖，</w:t>
        </w:r>
        <w:r w:rsidRPr="00E677B4">
          <w:rPr>
            <w:rFonts w:eastAsiaTheme="minorEastAsia" w:hint="eastAsia"/>
            <w:color w:val="0000FF"/>
            <w:lang w:eastAsia="zh-TW"/>
          </w:rPr>
          <w:t>你必須選擇外觀、尺寸、動畫、對使用者動作的反應時間，</w:t>
        </w:r>
        <w:r>
          <w:rPr>
            <w:rFonts w:eastAsiaTheme="minorEastAsia" w:hint="eastAsia"/>
            <w:color w:val="0000FF"/>
            <w:lang w:eastAsia="zh-TW"/>
          </w:rPr>
          <w:t>還有其他特色</w:t>
        </w:r>
      </w:ins>
      <w:ins w:id="349" w:author="Kai-Wen" w:date="2019-08-23T11:00:00Z">
        <w:r>
          <w:rPr>
            <w:rFonts w:ascii="新細明體" w:eastAsia="新細明體" w:hAnsi="新細明體" w:hint="eastAsia"/>
            <w:color w:val="0000FF"/>
            <w:lang w:eastAsia="zh-TW"/>
          </w:rPr>
          <w:t>，</w:t>
        </w:r>
      </w:ins>
      <w:ins w:id="350" w:author="Kai-Wen" w:date="2019-08-23T10:59:00Z">
        <w:r w:rsidRPr="00E677B4">
          <w:rPr>
            <w:rFonts w:eastAsiaTheme="minorEastAsia" w:hint="eastAsia"/>
            <w:color w:val="0000FF"/>
            <w:lang w:eastAsia="zh-TW"/>
          </w:rPr>
          <w:t>來讓這款</w:t>
        </w:r>
        <w:r>
          <w:rPr>
            <w:rFonts w:eastAsiaTheme="minorEastAsia" w:hint="eastAsia"/>
            <w:color w:val="0000FF"/>
            <w:lang w:eastAsia="zh-TW"/>
          </w:rPr>
          <w:t>應用程式</w:t>
        </w:r>
        <w:r w:rsidRPr="00E677B4">
          <w:rPr>
            <w:rFonts w:eastAsiaTheme="minorEastAsia" w:hint="eastAsia"/>
            <w:color w:val="0000FF"/>
            <w:lang w:eastAsia="zh-TW"/>
          </w:rPr>
          <w:t>更好用。</w:t>
        </w:r>
      </w:ins>
    </w:p>
    <w:p w:rsidR="00952464" w:rsidRPr="00F6308C" w:rsidRDefault="00952464" w:rsidP="00952464">
      <w:pPr>
        <w:spacing w:after="0" w:line="276" w:lineRule="auto"/>
        <w:rPr>
          <w:rFonts w:ascii="Arial" w:hAnsi="Arial" w:cs="Arial"/>
          <w:lang w:eastAsia="zh-TW"/>
        </w:rPr>
      </w:pPr>
      <w:ins w:id="351" w:author="Kai-Wen" w:date="2019-08-23T10:59:00Z">
        <w:r>
          <w:rPr>
            <w:rFonts w:eastAsiaTheme="minorEastAsia" w:hint="eastAsia"/>
            <w:color w:val="0000FF"/>
            <w:lang w:eastAsia="zh-TW"/>
          </w:rPr>
          <w:t>請</w:t>
        </w:r>
        <w:r w:rsidRPr="00E677B4">
          <w:rPr>
            <w:rFonts w:eastAsiaTheme="minorEastAsia" w:hint="eastAsia"/>
            <w:color w:val="0000FF"/>
            <w:lang w:eastAsia="zh-TW"/>
          </w:rPr>
          <w:t>創造其他介面元素，且</w:t>
        </w:r>
        <w:r w:rsidRPr="00E677B4">
          <w:rPr>
            <w:rFonts w:eastAsiaTheme="minorEastAsia" w:hint="eastAsia"/>
            <w:color w:val="0000FF"/>
            <w:lang w:eastAsia="zh-TW"/>
          </w:rPr>
          <w:t>/</w:t>
        </w:r>
        <w:r w:rsidRPr="00E677B4">
          <w:rPr>
            <w:rFonts w:eastAsiaTheme="minorEastAsia" w:hint="eastAsia"/>
            <w:color w:val="0000FF"/>
            <w:lang w:eastAsia="zh-TW"/>
          </w:rPr>
          <w:t>或</w:t>
        </w:r>
        <w:r>
          <w:rPr>
            <w:rFonts w:eastAsiaTheme="minorEastAsia" w:hint="eastAsia"/>
            <w:color w:val="0000FF"/>
            <w:lang w:eastAsia="zh-TW"/>
          </w:rPr>
          <w:t xml:space="preserve"> </w:t>
        </w:r>
        <w:r w:rsidRPr="00E677B4">
          <w:rPr>
            <w:rFonts w:eastAsiaTheme="minorEastAsia" w:hint="eastAsia"/>
            <w:color w:val="0000FF"/>
            <w:lang w:eastAsia="zh-TW"/>
          </w:rPr>
          <w:t>使用者介面機制，以改善特定功能的便利性。</w:t>
        </w:r>
      </w:ins>
    </w:p>
    <w:p w:rsidR="009D65C1" w:rsidRDefault="00DA76FB" w:rsidP="009D65C1">
      <w:pPr>
        <w:pStyle w:val="32"/>
        <w:keepNext w:val="0"/>
        <w:keepLines w:val="0"/>
        <w:spacing w:before="280"/>
        <w:rPr>
          <w:rFonts w:ascii="Arial" w:hAnsi="Arial" w:cs="Arial"/>
          <w:color w:val="000000"/>
          <w:sz w:val="26"/>
          <w:szCs w:val="26"/>
        </w:rPr>
      </w:pPr>
      <w:bookmarkStart w:id="352" w:name="_g1pqyjalmzqg" w:colFirst="0" w:colLast="0"/>
      <w:bookmarkStart w:id="353" w:name="_Toc17188038"/>
      <w:bookmarkEnd w:id="352"/>
      <w:r>
        <w:rPr>
          <w:rFonts w:ascii="Arial" w:hAnsi="Arial" w:cs="Arial"/>
          <w:color w:val="000000"/>
          <w:sz w:val="26"/>
          <w:szCs w:val="26"/>
        </w:rPr>
        <w:lastRenderedPageBreak/>
        <w:t>View mode</w:t>
      </w:r>
      <w:bookmarkEnd w:id="353"/>
      <w:ins w:id="354" w:author="Kai-Wen" w:date="2019-08-23T11:00:00Z">
        <w:r w:rsidR="00952464" w:rsidRPr="001C5A5E">
          <w:rPr>
            <w:rFonts w:asciiTheme="minorEastAsia" w:eastAsiaTheme="minorEastAsia" w:hAnsiTheme="minorEastAsia" w:hint="eastAsia"/>
            <w:color w:val="0000FF"/>
            <w:sz w:val="26"/>
            <w:lang w:eastAsia="zh-TW"/>
          </w:rPr>
          <w:t>觀看模式</w:t>
        </w:r>
      </w:ins>
    </w:p>
    <w:p w:rsidR="00952464" w:rsidRDefault="00DA76FB" w:rsidP="009A51F6">
      <w:pPr>
        <w:spacing w:after="0" w:line="276" w:lineRule="auto"/>
        <w:rPr>
          <w:ins w:id="355" w:author="Kai-Wen" w:date="2019-08-23T11:00:00Z"/>
          <w:rFonts w:ascii="Arial" w:hAnsi="Arial" w:cs="Arial"/>
          <w:lang w:eastAsia="zh-TW"/>
        </w:rPr>
      </w:pPr>
      <w:r w:rsidRPr="009A51F6">
        <w:rPr>
          <w:rFonts w:ascii="Arial" w:hAnsi="Arial" w:cs="Arial"/>
        </w:rPr>
        <w:t>The view mode should work in both desktop and tablet.</w:t>
      </w:r>
    </w:p>
    <w:p w:rsidR="00952464" w:rsidRPr="00952464" w:rsidRDefault="0007151D" w:rsidP="009A51F6">
      <w:pPr>
        <w:spacing w:after="0" w:line="276" w:lineRule="auto"/>
        <w:rPr>
          <w:rFonts w:ascii="Arial" w:hAnsi="Arial" w:cs="Arial"/>
          <w:color w:val="0000FF"/>
          <w:lang w:eastAsia="zh-TW"/>
          <w:rPrChange w:id="356" w:author="Kai-Wen" w:date="2019-08-23T11:01:00Z">
            <w:rPr>
              <w:rFonts w:ascii="Arial" w:hAnsi="Arial" w:cs="Arial"/>
              <w:lang w:eastAsia="zh-TW"/>
            </w:rPr>
          </w:rPrChange>
        </w:rPr>
      </w:pPr>
      <w:ins w:id="357" w:author="Kai-Wen" w:date="2019-08-23T11:00:00Z">
        <w:r w:rsidRPr="0007151D">
          <w:rPr>
            <w:rFonts w:ascii="Arial" w:hAnsi="Arial" w:cs="Arial" w:hint="eastAsia"/>
            <w:color w:val="0000FF"/>
            <w:lang w:eastAsia="zh-TW"/>
            <w:rPrChange w:id="358" w:author="Kai-Wen" w:date="2019-08-23T11:01:00Z">
              <w:rPr>
                <w:rFonts w:ascii="Arial" w:hAnsi="Arial" w:cs="Arial" w:hint="eastAsia"/>
                <w:lang w:eastAsia="zh-TW"/>
              </w:rPr>
            </w:rPrChange>
          </w:rPr>
          <w:t>觀看模式要適用</w:t>
        </w:r>
        <w:proofErr w:type="gramStart"/>
        <w:r w:rsidRPr="0007151D">
          <w:rPr>
            <w:rFonts w:ascii="Arial" w:hAnsi="Arial" w:cs="Arial" w:hint="eastAsia"/>
            <w:color w:val="0000FF"/>
            <w:lang w:eastAsia="zh-TW"/>
            <w:rPrChange w:id="359" w:author="Kai-Wen" w:date="2019-08-23T11:01:00Z">
              <w:rPr>
                <w:rFonts w:ascii="Arial" w:hAnsi="Arial" w:cs="Arial" w:hint="eastAsia"/>
                <w:lang w:eastAsia="zh-TW"/>
              </w:rPr>
            </w:rPrChange>
          </w:rPr>
          <w:t>於桌機以及</w:t>
        </w:r>
        <w:proofErr w:type="gramEnd"/>
        <w:r w:rsidRPr="0007151D">
          <w:rPr>
            <w:rFonts w:ascii="Arial" w:hAnsi="Arial" w:cs="Arial" w:hint="eastAsia"/>
            <w:color w:val="0000FF"/>
            <w:lang w:eastAsia="zh-TW"/>
            <w:rPrChange w:id="360" w:author="Kai-Wen" w:date="2019-08-23T11:01:00Z">
              <w:rPr>
                <w:rFonts w:ascii="Arial" w:hAnsi="Arial" w:cs="Arial" w:hint="eastAsia"/>
                <w:lang w:eastAsia="zh-TW"/>
              </w:rPr>
            </w:rPrChange>
          </w:rPr>
          <w:t>平板。</w:t>
        </w:r>
      </w:ins>
    </w:p>
    <w:p w:rsidR="009A51F6" w:rsidRPr="009A51F6" w:rsidRDefault="009A51F6" w:rsidP="009A51F6">
      <w:pPr>
        <w:spacing w:after="0" w:line="276" w:lineRule="auto"/>
        <w:rPr>
          <w:rFonts w:ascii="Arial" w:hAnsi="Arial" w:cs="Arial"/>
          <w:lang w:eastAsia="zh-TW"/>
        </w:rPr>
      </w:pPr>
    </w:p>
    <w:p w:rsidR="00000000" w:rsidRDefault="009D65C1">
      <w:pPr>
        <w:pStyle w:val="af2"/>
        <w:numPr>
          <w:ilvl w:val="0"/>
          <w:numId w:val="22"/>
        </w:numPr>
        <w:spacing w:after="80"/>
        <w:ind w:left="426"/>
        <w:contextualSpacing w:val="0"/>
        <w:rPr>
          <w:ins w:id="361" w:author="Kai-Wen" w:date="2019-08-23T11:05:00Z"/>
          <w:rFonts w:ascii="Arial" w:hAnsi="Arial" w:cs="Arial"/>
        </w:rPr>
        <w:pPrChange w:id="362" w:author="Kai-Wen" w:date="2019-08-23T11:05:00Z">
          <w:pPr>
            <w:pStyle w:val="af2"/>
            <w:numPr>
              <w:numId w:val="22"/>
            </w:numPr>
            <w:tabs>
              <w:tab w:val="left" w:pos="540"/>
            </w:tabs>
            <w:spacing w:before="73" w:line="256" w:lineRule="auto"/>
            <w:ind w:right="171" w:hanging="360"/>
          </w:pPr>
        </w:pPrChange>
      </w:pPr>
      <w:r w:rsidRPr="00F6308C">
        <w:rPr>
          <w:rFonts w:ascii="Arial" w:hAnsi="Arial" w:cs="Arial"/>
        </w:rPr>
        <w:t xml:space="preserve">You need to create a view mode that open the preview of the slides starting from the root element with an option for moving between content based on linked section that is already modified in the route editor. </w:t>
      </w:r>
    </w:p>
    <w:p w:rsidR="00000000" w:rsidRDefault="0007151D">
      <w:pPr>
        <w:pStyle w:val="af2"/>
        <w:spacing w:after="80"/>
        <w:ind w:left="426"/>
        <w:contextualSpacing w:val="0"/>
        <w:rPr>
          <w:rFonts w:ascii="Arial" w:hAnsi="Arial" w:cs="Arial"/>
          <w:rPrChange w:id="363" w:author="Kai-Wen" w:date="2019-08-23T11:05:00Z">
            <w:rPr>
              <w:lang w:eastAsia="zh-TW"/>
            </w:rPr>
          </w:rPrChange>
        </w:rPr>
        <w:pPrChange w:id="364" w:author="Kai-Wen" w:date="2019-08-23T11:05:00Z">
          <w:pPr>
            <w:pStyle w:val="af2"/>
            <w:numPr>
              <w:numId w:val="22"/>
            </w:numPr>
            <w:spacing w:after="80"/>
            <w:ind w:left="426" w:hanging="360"/>
            <w:contextualSpacing w:val="0"/>
          </w:pPr>
        </w:pPrChange>
      </w:pPr>
      <w:ins w:id="365" w:author="Kai-Wen" w:date="2019-08-23T11:05:00Z">
        <w:r w:rsidRPr="0007151D">
          <w:rPr>
            <w:rFonts w:eastAsiaTheme="minorEastAsia" w:hint="eastAsia"/>
            <w:color w:val="0000FF"/>
            <w:w w:val="105"/>
            <w:lang w:eastAsia="zh-TW"/>
            <w:rPrChange w:id="366" w:author="Kai-Wen" w:date="2019-08-23T11:05:00Z">
              <w:rPr>
                <w:rFonts w:hint="eastAsia"/>
                <w:w w:val="105"/>
                <w:lang w:eastAsia="zh-TW"/>
              </w:rPr>
            </w:rPrChange>
          </w:rPr>
          <w:t>你需要建立</w:t>
        </w:r>
        <w:r w:rsidRPr="0007151D">
          <w:rPr>
            <w:rFonts w:eastAsiaTheme="minorEastAsia"/>
            <w:color w:val="0000FF"/>
            <w:w w:val="105"/>
            <w:lang w:eastAsia="zh-TW"/>
            <w:rPrChange w:id="367" w:author="Kai-Wen" w:date="2019-08-23T11:05:00Z">
              <w:rPr>
                <w:w w:val="105"/>
                <w:lang w:eastAsia="zh-TW"/>
              </w:rPr>
            </w:rPrChange>
          </w:rPr>
          <w:t>view mode</w:t>
        </w:r>
        <w:r w:rsidRPr="0007151D">
          <w:rPr>
            <w:rFonts w:eastAsiaTheme="minorEastAsia" w:hint="eastAsia"/>
            <w:color w:val="0000FF"/>
            <w:w w:val="105"/>
            <w:lang w:eastAsia="zh-TW"/>
            <w:rPrChange w:id="368" w:author="Kai-Wen" w:date="2019-08-23T11:05:00Z">
              <w:rPr>
                <w:rFonts w:hint="eastAsia"/>
                <w:w w:val="105"/>
                <w:lang w:eastAsia="zh-TW"/>
              </w:rPr>
            </w:rPrChange>
          </w:rPr>
          <w:t>，功能是打開從根元素</w:t>
        </w:r>
        <w:r w:rsidRPr="0007151D">
          <w:rPr>
            <w:rFonts w:eastAsiaTheme="minorEastAsia"/>
            <w:color w:val="0000FF"/>
            <w:w w:val="105"/>
            <w:lang w:eastAsia="zh-TW"/>
            <w:rPrChange w:id="369" w:author="Kai-Wen" w:date="2019-08-23T11:05:00Z">
              <w:rPr>
                <w:w w:val="105"/>
                <w:lang w:eastAsia="zh-TW"/>
              </w:rPr>
            </w:rPrChange>
          </w:rPr>
          <w:t>(root element)</w:t>
        </w:r>
        <w:r w:rsidRPr="0007151D">
          <w:rPr>
            <w:rFonts w:eastAsiaTheme="minorEastAsia" w:hint="eastAsia"/>
            <w:color w:val="0000FF"/>
            <w:w w:val="105"/>
            <w:lang w:eastAsia="zh-TW"/>
            <w:rPrChange w:id="370" w:author="Kai-Wen" w:date="2019-08-23T11:05:00Z">
              <w:rPr>
                <w:rFonts w:hint="eastAsia"/>
                <w:w w:val="105"/>
                <w:lang w:eastAsia="zh-TW"/>
              </w:rPr>
            </w:rPrChange>
          </w:rPr>
          <w:t>開始的投影片預覽畫面，在</w:t>
        </w:r>
        <w:r w:rsidRPr="0007151D">
          <w:rPr>
            <w:rFonts w:eastAsiaTheme="minorEastAsia"/>
            <w:color w:val="0000FF"/>
            <w:w w:val="105"/>
            <w:lang w:eastAsia="zh-TW"/>
            <w:rPrChange w:id="371" w:author="Kai-Wen" w:date="2019-08-23T11:05:00Z">
              <w:rPr>
                <w:w w:val="105"/>
                <w:lang w:eastAsia="zh-TW"/>
              </w:rPr>
            </w:rPrChange>
          </w:rPr>
          <w:t>router editor</w:t>
        </w:r>
        <w:r w:rsidRPr="0007151D">
          <w:rPr>
            <w:rFonts w:eastAsiaTheme="minorEastAsia" w:hint="eastAsia"/>
            <w:color w:val="0000FF"/>
            <w:w w:val="105"/>
            <w:lang w:eastAsia="zh-TW"/>
            <w:rPrChange w:id="372" w:author="Kai-Wen" w:date="2019-08-23T11:05:00Z">
              <w:rPr>
                <w:rFonts w:hint="eastAsia"/>
                <w:w w:val="105"/>
                <w:lang w:eastAsia="zh-TW"/>
              </w:rPr>
            </w:rPrChange>
          </w:rPr>
          <w:t>改好相連的互動區之後，在</w:t>
        </w:r>
        <w:r w:rsidRPr="0007151D">
          <w:rPr>
            <w:rFonts w:eastAsiaTheme="minorEastAsia"/>
            <w:color w:val="0000FF"/>
            <w:w w:val="105"/>
            <w:lang w:eastAsia="zh-TW"/>
            <w:rPrChange w:id="373" w:author="Kai-Wen" w:date="2019-08-23T11:05:00Z">
              <w:rPr>
                <w:w w:val="105"/>
                <w:lang w:eastAsia="zh-TW"/>
              </w:rPr>
            </w:rPrChange>
          </w:rPr>
          <w:t>view mode</w:t>
        </w:r>
        <w:r w:rsidRPr="0007151D">
          <w:rPr>
            <w:rFonts w:eastAsiaTheme="minorEastAsia" w:hint="eastAsia"/>
            <w:color w:val="0000FF"/>
            <w:w w:val="105"/>
            <w:lang w:eastAsia="zh-TW"/>
            <w:rPrChange w:id="374" w:author="Kai-Wen" w:date="2019-08-23T11:05:00Z">
              <w:rPr>
                <w:rFonts w:hint="eastAsia"/>
                <w:w w:val="105"/>
                <w:lang w:eastAsia="zh-TW"/>
              </w:rPr>
            </w:rPrChange>
          </w:rPr>
          <w:t>也有選項能切換觀看的</w:t>
        </w:r>
        <w:r w:rsidRPr="0007151D">
          <w:rPr>
            <w:rFonts w:ascii="細明體" w:eastAsia="細明體" w:hAnsi="細明體" w:cs="細明體" w:hint="eastAsia"/>
            <w:color w:val="0000FF"/>
            <w:w w:val="105"/>
            <w:lang w:eastAsia="zh-TW"/>
            <w:rPrChange w:id="375" w:author="Kai-Wen" w:date="2019-08-23T11:05:00Z">
              <w:rPr>
                <w:rFonts w:hint="eastAsia"/>
                <w:w w:val="105"/>
                <w:lang w:eastAsia="zh-TW"/>
              </w:rPr>
            </w:rPrChange>
          </w:rPr>
          <w:t>內</w:t>
        </w:r>
        <w:r w:rsidRPr="0007151D">
          <w:rPr>
            <w:rFonts w:ascii="MS Mincho" w:eastAsia="MS Mincho" w:hAnsi="MS Mincho" w:cs="MS Mincho" w:hint="eastAsia"/>
            <w:color w:val="0000FF"/>
            <w:w w:val="105"/>
            <w:lang w:eastAsia="zh-TW"/>
            <w:rPrChange w:id="376" w:author="Kai-Wen" w:date="2019-08-23T11:05:00Z">
              <w:rPr>
                <w:rFonts w:hint="eastAsia"/>
                <w:w w:val="105"/>
                <w:lang w:eastAsia="zh-TW"/>
              </w:rPr>
            </w:rPrChange>
          </w:rPr>
          <w:t>容</w:t>
        </w:r>
        <w:r w:rsidRPr="0007151D">
          <w:rPr>
            <w:rFonts w:eastAsiaTheme="minorEastAsia" w:hint="eastAsia"/>
            <w:color w:val="0000FF"/>
            <w:w w:val="105"/>
            <w:lang w:eastAsia="zh-TW"/>
            <w:rPrChange w:id="377" w:author="Kai-Wen" w:date="2019-08-23T11:05:00Z">
              <w:rPr>
                <w:rFonts w:hint="eastAsia"/>
                <w:w w:val="105"/>
                <w:lang w:eastAsia="zh-TW"/>
              </w:rPr>
            </w:rPrChange>
          </w:rPr>
          <w:t>。</w:t>
        </w:r>
      </w:ins>
    </w:p>
    <w:p w:rsidR="00000000" w:rsidRDefault="009D65C1">
      <w:pPr>
        <w:pStyle w:val="af2"/>
        <w:numPr>
          <w:ilvl w:val="0"/>
          <w:numId w:val="22"/>
        </w:numPr>
        <w:spacing w:after="80"/>
        <w:ind w:left="426"/>
        <w:contextualSpacing w:val="0"/>
        <w:rPr>
          <w:ins w:id="378" w:author="Kai-Wen" w:date="2019-08-23T11:05:00Z"/>
          <w:rFonts w:ascii="Arial" w:hAnsi="Arial" w:cs="Arial"/>
        </w:rPr>
      </w:pPr>
      <w:r w:rsidRPr="00F6308C">
        <w:rPr>
          <w:rFonts w:ascii="Arial" w:hAnsi="Arial" w:cs="Arial"/>
        </w:rPr>
        <w:t xml:space="preserve">You also need to implement a transition when there is a movement between </w:t>
      </w:r>
      <w:proofErr w:type="gramStart"/>
      <w:r w:rsidRPr="00F6308C">
        <w:rPr>
          <w:rFonts w:ascii="Arial" w:hAnsi="Arial" w:cs="Arial"/>
        </w:rPr>
        <w:t>element</w:t>
      </w:r>
      <w:proofErr w:type="gramEnd"/>
      <w:r w:rsidRPr="00F6308C">
        <w:rPr>
          <w:rFonts w:ascii="Arial" w:hAnsi="Arial" w:cs="Arial"/>
        </w:rPr>
        <w:t xml:space="preserve">. </w:t>
      </w:r>
    </w:p>
    <w:p w:rsidR="00000000" w:rsidRDefault="0007151D">
      <w:pPr>
        <w:pStyle w:val="af2"/>
        <w:spacing w:after="80"/>
        <w:ind w:left="426"/>
        <w:contextualSpacing w:val="0"/>
        <w:rPr>
          <w:rFonts w:ascii="Arial" w:hAnsi="Arial" w:cs="Arial"/>
          <w:lang w:eastAsia="zh-TW"/>
          <w:rPrChange w:id="379" w:author="Kai-Wen" w:date="2019-08-23T11:05:00Z">
            <w:rPr>
              <w:lang w:eastAsia="zh-TW"/>
            </w:rPr>
          </w:rPrChange>
        </w:rPr>
        <w:pPrChange w:id="380" w:author="Kai-Wen" w:date="2019-08-23T11:05:00Z">
          <w:pPr>
            <w:pStyle w:val="af2"/>
            <w:numPr>
              <w:numId w:val="22"/>
            </w:numPr>
            <w:spacing w:after="80"/>
            <w:ind w:left="426" w:hanging="360"/>
            <w:contextualSpacing w:val="0"/>
          </w:pPr>
        </w:pPrChange>
      </w:pPr>
      <w:ins w:id="381" w:author="Kai-Wen" w:date="2019-08-23T11:05:00Z">
        <w:r w:rsidRPr="0007151D">
          <w:rPr>
            <w:rFonts w:eastAsiaTheme="minorEastAsia" w:hint="eastAsia"/>
            <w:color w:val="0000FF"/>
            <w:lang w:eastAsia="zh-TW"/>
            <w:rPrChange w:id="382" w:author="Kai-Wen" w:date="2019-08-23T11:05:00Z">
              <w:rPr>
                <w:rFonts w:hint="eastAsia"/>
                <w:lang w:eastAsia="zh-TW"/>
              </w:rPr>
            </w:rPrChange>
          </w:rPr>
          <w:t>你也需要在元素之間移動時用轉場效果。</w:t>
        </w:r>
      </w:ins>
    </w:p>
    <w:p w:rsidR="009D65C1" w:rsidRDefault="009D65C1" w:rsidP="009D65C1">
      <w:pPr>
        <w:pStyle w:val="af2"/>
        <w:numPr>
          <w:ilvl w:val="0"/>
          <w:numId w:val="22"/>
        </w:numPr>
        <w:spacing w:after="80"/>
        <w:ind w:left="426"/>
        <w:contextualSpacing w:val="0"/>
        <w:rPr>
          <w:ins w:id="383" w:author="Kai-Wen" w:date="2019-08-23T11:01:00Z"/>
          <w:rFonts w:ascii="Arial" w:hAnsi="Arial" w:cs="Arial"/>
        </w:rPr>
      </w:pPr>
      <w:r w:rsidRPr="00F6308C">
        <w:rPr>
          <w:rFonts w:ascii="Arial" w:hAnsi="Arial" w:cs="Arial"/>
        </w:rPr>
        <w:t xml:space="preserve">The animation of transition must correspond to the direction of movement and movement along the main path or an additional one (For example, left, right, down, up, in a circle). </w:t>
      </w:r>
    </w:p>
    <w:p w:rsidR="00000000" w:rsidRDefault="00C936BA">
      <w:pPr>
        <w:pStyle w:val="af2"/>
        <w:spacing w:after="80"/>
        <w:ind w:left="426"/>
        <w:contextualSpacing w:val="0"/>
        <w:rPr>
          <w:rFonts w:ascii="Arial" w:hAnsi="Arial" w:cs="Arial"/>
          <w:lang w:eastAsia="zh-TW"/>
        </w:rPr>
        <w:pPrChange w:id="384" w:author="Kai-Wen" w:date="2019-08-23T11:01:00Z">
          <w:pPr>
            <w:pStyle w:val="af2"/>
            <w:numPr>
              <w:numId w:val="22"/>
            </w:numPr>
            <w:spacing w:after="80"/>
            <w:ind w:left="426" w:hanging="360"/>
            <w:contextualSpacing w:val="0"/>
          </w:pPr>
        </w:pPrChange>
      </w:pPr>
      <w:ins w:id="385" w:author="Kai-Wen" w:date="2019-08-23T11:06:00Z">
        <w:r w:rsidRPr="007609FC">
          <w:rPr>
            <w:rFonts w:eastAsiaTheme="minorEastAsia" w:hint="eastAsia"/>
            <w:color w:val="0000FF"/>
            <w:w w:val="105"/>
            <w:lang w:eastAsia="zh-TW"/>
          </w:rPr>
          <w:t>轉場動畫必須對應到移動方向、沿著主要路線的移動、或是其他移動</w:t>
        </w:r>
        <w:r w:rsidRPr="007609FC">
          <w:rPr>
            <w:rFonts w:eastAsiaTheme="minorEastAsia" w:hint="eastAsia"/>
            <w:color w:val="0000FF"/>
            <w:w w:val="105"/>
            <w:lang w:eastAsia="zh-TW"/>
          </w:rPr>
          <w:t xml:space="preserve"> (</w:t>
        </w:r>
        <w:r w:rsidRPr="007609FC">
          <w:rPr>
            <w:rFonts w:eastAsiaTheme="minorEastAsia" w:hint="eastAsia"/>
            <w:color w:val="0000FF"/>
            <w:w w:val="105"/>
            <w:lang w:eastAsia="zh-TW"/>
          </w:rPr>
          <w:t>例如在圓圈中往左、右、下、上</w:t>
        </w:r>
        <w:r w:rsidRPr="007609FC">
          <w:rPr>
            <w:rFonts w:eastAsiaTheme="minorEastAsia" w:hint="eastAsia"/>
            <w:color w:val="0000FF"/>
            <w:w w:val="105"/>
            <w:lang w:eastAsia="zh-TW"/>
          </w:rPr>
          <w:t>)</w:t>
        </w:r>
      </w:ins>
    </w:p>
    <w:p w:rsidR="00000000" w:rsidRDefault="009D65C1">
      <w:pPr>
        <w:pStyle w:val="af2"/>
        <w:numPr>
          <w:ilvl w:val="0"/>
          <w:numId w:val="22"/>
        </w:numPr>
        <w:spacing w:after="80"/>
        <w:ind w:left="426"/>
        <w:contextualSpacing w:val="0"/>
        <w:rPr>
          <w:ins w:id="386" w:author="Kai-Wen" w:date="2019-08-23T11:06:00Z"/>
          <w:rFonts w:ascii="Arial" w:hAnsi="Arial" w:cs="Arial"/>
        </w:rPr>
      </w:pPr>
      <w:r w:rsidRPr="00F6308C">
        <w:rPr>
          <w:rFonts w:ascii="Arial" w:hAnsi="Arial" w:cs="Arial"/>
        </w:rPr>
        <w:t>The view mode needs to be seen in full screen mode.</w:t>
      </w:r>
    </w:p>
    <w:p w:rsidR="00000000" w:rsidRDefault="0007151D">
      <w:pPr>
        <w:pStyle w:val="af2"/>
        <w:spacing w:after="80"/>
        <w:ind w:left="426"/>
        <w:contextualSpacing w:val="0"/>
        <w:rPr>
          <w:rFonts w:ascii="Arial" w:hAnsi="Arial" w:cs="Arial"/>
          <w:rPrChange w:id="387" w:author="Kai-Wen" w:date="2019-08-23T11:06:00Z">
            <w:rPr>
              <w:lang w:eastAsia="zh-TW"/>
            </w:rPr>
          </w:rPrChange>
        </w:rPr>
        <w:pPrChange w:id="388" w:author="Kai-Wen" w:date="2019-08-23T11:06:00Z">
          <w:pPr>
            <w:pStyle w:val="af2"/>
            <w:numPr>
              <w:numId w:val="22"/>
            </w:numPr>
            <w:spacing w:after="80"/>
            <w:ind w:left="426" w:hanging="360"/>
            <w:contextualSpacing w:val="0"/>
          </w:pPr>
        </w:pPrChange>
      </w:pPr>
      <w:ins w:id="389" w:author="Kai-Wen" w:date="2019-08-23T11:06:00Z">
        <w:r w:rsidRPr="0007151D">
          <w:rPr>
            <w:rFonts w:eastAsiaTheme="minorEastAsia"/>
            <w:color w:val="0000FF"/>
            <w:lang w:eastAsia="zh-TW"/>
            <w:rPrChange w:id="390" w:author="Kai-Wen" w:date="2019-08-23T11:06:00Z">
              <w:rPr>
                <w:lang w:eastAsia="zh-TW"/>
              </w:rPr>
            </w:rPrChange>
          </w:rPr>
          <w:t>view mode</w:t>
        </w:r>
        <w:r w:rsidRPr="0007151D">
          <w:rPr>
            <w:rFonts w:eastAsiaTheme="minorEastAsia" w:hint="eastAsia"/>
            <w:color w:val="0000FF"/>
            <w:lang w:eastAsia="zh-TW"/>
            <w:rPrChange w:id="391" w:author="Kai-Wen" w:date="2019-08-23T11:06:00Z">
              <w:rPr>
                <w:rFonts w:hint="eastAsia"/>
                <w:lang w:eastAsia="zh-TW"/>
              </w:rPr>
            </w:rPrChange>
          </w:rPr>
          <w:t>需要以全螢幕模式顯示。</w:t>
        </w:r>
      </w:ins>
    </w:p>
    <w:p w:rsidR="00000000" w:rsidRDefault="009D65C1">
      <w:pPr>
        <w:pStyle w:val="af2"/>
        <w:numPr>
          <w:ilvl w:val="0"/>
          <w:numId w:val="22"/>
        </w:numPr>
        <w:spacing w:after="80"/>
        <w:ind w:left="426"/>
        <w:contextualSpacing w:val="0"/>
        <w:rPr>
          <w:ins w:id="392" w:author="Kai-Wen" w:date="2019-08-23T11:07:00Z"/>
          <w:rFonts w:ascii="Arial" w:hAnsi="Arial" w:cs="Arial"/>
        </w:rPr>
      </w:pPr>
      <w:r w:rsidRPr="00F6308C">
        <w:rPr>
          <w:rFonts w:ascii="Arial" w:hAnsi="Arial" w:cs="Arial"/>
        </w:rPr>
        <w:t>The user should be able to understand where he is at the moment and go to the desired element.</w:t>
      </w:r>
    </w:p>
    <w:p w:rsidR="00000000" w:rsidRDefault="0007151D">
      <w:pPr>
        <w:pStyle w:val="af2"/>
        <w:spacing w:after="80"/>
        <w:ind w:left="426"/>
        <w:contextualSpacing w:val="0"/>
        <w:rPr>
          <w:rFonts w:ascii="Arial" w:hAnsi="Arial" w:cs="Arial"/>
          <w:lang w:eastAsia="zh-TW"/>
          <w:rPrChange w:id="393" w:author="Kai-Wen" w:date="2019-08-23T11:07:00Z">
            <w:rPr>
              <w:lang w:eastAsia="zh-TW"/>
            </w:rPr>
          </w:rPrChange>
        </w:rPr>
        <w:pPrChange w:id="394" w:author="Kai-Wen" w:date="2019-08-23T11:07:00Z">
          <w:pPr>
            <w:pStyle w:val="af2"/>
            <w:numPr>
              <w:numId w:val="22"/>
            </w:numPr>
            <w:spacing w:after="80"/>
            <w:ind w:left="426" w:hanging="360"/>
            <w:contextualSpacing w:val="0"/>
          </w:pPr>
        </w:pPrChange>
      </w:pPr>
      <w:ins w:id="395" w:author="Kai-Wen" w:date="2019-08-23T11:07:00Z">
        <w:r w:rsidRPr="0007151D">
          <w:rPr>
            <w:rFonts w:eastAsiaTheme="minorEastAsia" w:hint="eastAsia"/>
            <w:color w:val="0000FF"/>
            <w:lang w:eastAsia="zh-TW"/>
            <w:rPrChange w:id="396" w:author="Kai-Wen" w:date="2019-08-23T11:07:00Z">
              <w:rPr>
                <w:rFonts w:hint="eastAsia"/>
                <w:lang w:eastAsia="zh-TW"/>
              </w:rPr>
            </w:rPrChange>
          </w:rPr>
          <w:t>使用者應能了解當下的位置，能去他想去的元素。</w:t>
        </w:r>
      </w:ins>
    </w:p>
    <w:p w:rsidR="009D65C1" w:rsidRDefault="009D65C1" w:rsidP="009D65C1">
      <w:pPr>
        <w:pStyle w:val="af2"/>
        <w:numPr>
          <w:ilvl w:val="0"/>
          <w:numId w:val="22"/>
        </w:numPr>
        <w:spacing w:after="80"/>
        <w:ind w:left="426"/>
        <w:contextualSpacing w:val="0"/>
        <w:rPr>
          <w:ins w:id="397" w:author="Kai-Wen" w:date="2019-08-23T11:01:00Z"/>
          <w:rFonts w:ascii="Arial" w:hAnsi="Arial" w:cs="Arial"/>
        </w:rPr>
      </w:pPr>
      <w:r w:rsidRPr="00F6308C">
        <w:rPr>
          <w:rFonts w:ascii="Arial" w:hAnsi="Arial" w:cs="Arial"/>
        </w:rPr>
        <w:t xml:space="preserve">For navigation, this mode should provide </w:t>
      </w:r>
      <w:r w:rsidR="004E0B0C" w:rsidRPr="004E0B0C">
        <w:rPr>
          <w:rFonts w:ascii="Arial" w:hAnsi="Arial" w:cs="Arial"/>
        </w:rPr>
        <w:t>movement</w:t>
      </w:r>
      <w:r w:rsidRPr="004E0B0C">
        <w:rPr>
          <w:rFonts w:ascii="Arial" w:hAnsi="Arial" w:cs="Arial"/>
        </w:rPr>
        <w:t xml:space="preserve"> controls</w:t>
      </w:r>
      <w:r w:rsidRPr="00F6308C">
        <w:rPr>
          <w:rFonts w:ascii="Arial" w:hAnsi="Arial" w:cs="Arial"/>
        </w:rPr>
        <w:t xml:space="preserve"> that should be easy to use, including on touchscreen devices. And show the title of that control, which helps the user with the choice of the next step to move.</w:t>
      </w:r>
    </w:p>
    <w:p w:rsidR="00000000" w:rsidRDefault="00C936BA">
      <w:pPr>
        <w:pStyle w:val="af2"/>
        <w:spacing w:after="80"/>
        <w:ind w:left="426"/>
        <w:contextualSpacing w:val="0"/>
        <w:rPr>
          <w:rFonts w:ascii="Arial" w:hAnsi="Arial" w:cs="Arial"/>
          <w:lang w:eastAsia="zh-TW"/>
        </w:rPr>
        <w:pPrChange w:id="398" w:author="Kai-Wen" w:date="2019-08-23T11:01:00Z">
          <w:pPr>
            <w:pStyle w:val="af2"/>
            <w:numPr>
              <w:numId w:val="22"/>
            </w:numPr>
            <w:spacing w:after="80"/>
            <w:ind w:left="426" w:hanging="360"/>
            <w:contextualSpacing w:val="0"/>
          </w:pPr>
        </w:pPrChange>
      </w:pPr>
      <w:ins w:id="399" w:author="Kai-Wen" w:date="2019-08-23T11:08:00Z">
        <w:r>
          <w:rPr>
            <w:rFonts w:eastAsiaTheme="minorEastAsia" w:hint="eastAsia"/>
            <w:color w:val="0000FF"/>
            <w:lang w:eastAsia="zh-TW"/>
          </w:rPr>
          <w:t>在</w:t>
        </w:r>
        <w:r w:rsidRPr="007609FC">
          <w:rPr>
            <w:rFonts w:eastAsiaTheme="minorEastAsia" w:hint="eastAsia"/>
            <w:color w:val="0000FF"/>
            <w:lang w:eastAsia="zh-TW"/>
          </w:rPr>
          <w:t>導</w:t>
        </w:r>
        <w:proofErr w:type="gramStart"/>
        <w:r w:rsidRPr="007609FC">
          <w:rPr>
            <w:rFonts w:eastAsiaTheme="minorEastAsia" w:hint="eastAsia"/>
            <w:color w:val="0000FF"/>
            <w:lang w:eastAsia="zh-TW"/>
          </w:rPr>
          <w:t>覽</w:t>
        </w:r>
        <w:proofErr w:type="gramEnd"/>
        <w:r>
          <w:rPr>
            <w:rFonts w:eastAsiaTheme="minorEastAsia" w:hint="eastAsia"/>
            <w:color w:val="0000FF"/>
            <w:lang w:eastAsia="zh-TW"/>
          </w:rPr>
          <w:t>功能中，這個模式應提供易上手的動作</w:t>
        </w:r>
        <w:r w:rsidRPr="007609FC">
          <w:rPr>
            <w:rFonts w:eastAsiaTheme="minorEastAsia" w:hint="eastAsia"/>
            <w:color w:val="0000FF"/>
            <w:lang w:eastAsia="zh-TW"/>
          </w:rPr>
          <w:t>控制</w:t>
        </w:r>
        <w:r>
          <w:rPr>
            <w:rFonts w:eastAsiaTheme="minorEastAsia" w:hint="eastAsia"/>
            <w:color w:val="0000FF"/>
            <w:lang w:eastAsia="zh-TW"/>
          </w:rPr>
          <w:t>器</w:t>
        </w:r>
        <w:r>
          <w:rPr>
            <w:rFonts w:eastAsiaTheme="minorEastAsia" w:hint="eastAsia"/>
            <w:color w:val="0000FF"/>
            <w:lang w:eastAsia="zh-TW"/>
          </w:rPr>
          <w:t>(mo</w:t>
        </w:r>
        <w:r w:rsidR="0007151D" w:rsidRPr="0007151D">
          <w:rPr>
            <w:rFonts w:eastAsiaTheme="minorEastAsia"/>
            <w:color w:val="0000FF"/>
            <w:lang w:eastAsia="zh-TW"/>
            <w:rPrChange w:id="400" w:author="Kai-Wen" w:date="2019-08-23T11:08:00Z">
              <w:rPr>
                <w:rFonts w:ascii="細明體" w:eastAsia="細明體" w:hAnsi="細明體" w:cs="細明體"/>
                <w:color w:val="0000FF"/>
                <w:lang w:eastAsia="zh-TW"/>
              </w:rPr>
            </w:rPrChange>
          </w:rPr>
          <w:t>vement</w:t>
        </w:r>
        <w:r w:rsidRPr="007609FC">
          <w:rPr>
            <w:rFonts w:eastAsiaTheme="minorEastAsia" w:hint="eastAsia"/>
            <w:color w:val="0000FF"/>
            <w:lang w:eastAsia="zh-TW"/>
          </w:rPr>
          <w:t xml:space="preserve"> controls)</w:t>
        </w:r>
        <w:r>
          <w:rPr>
            <w:rFonts w:eastAsiaTheme="minorEastAsia" w:hint="eastAsia"/>
            <w:color w:val="0000FF"/>
            <w:lang w:eastAsia="zh-TW"/>
          </w:rPr>
          <w:t>，</w:t>
        </w:r>
        <w:r w:rsidRPr="007609FC">
          <w:rPr>
            <w:rFonts w:eastAsiaTheme="minorEastAsia" w:hint="eastAsia"/>
            <w:color w:val="0000FF"/>
            <w:lang w:eastAsia="zh-TW"/>
          </w:rPr>
          <w:t>在觸控面板裝置上</w:t>
        </w:r>
        <w:r>
          <w:rPr>
            <w:rFonts w:eastAsiaTheme="minorEastAsia" w:hint="eastAsia"/>
            <w:color w:val="0000FF"/>
            <w:lang w:eastAsia="zh-TW"/>
          </w:rPr>
          <w:t>也適用</w:t>
        </w:r>
        <w:r w:rsidRPr="007609FC">
          <w:rPr>
            <w:rFonts w:eastAsiaTheme="minorEastAsia" w:hint="eastAsia"/>
            <w:color w:val="0000FF"/>
            <w:lang w:eastAsia="zh-TW"/>
          </w:rPr>
          <w:t>。要顯示控制器的標題，以幫助使用者選擇移動的下一步驟。</w:t>
        </w:r>
      </w:ins>
    </w:p>
    <w:p w:rsidR="004E0B0C" w:rsidRDefault="004E0B0C" w:rsidP="009D65C1">
      <w:pPr>
        <w:pStyle w:val="af2"/>
        <w:numPr>
          <w:ilvl w:val="0"/>
          <w:numId w:val="22"/>
        </w:numPr>
        <w:spacing w:after="80"/>
        <w:ind w:left="426"/>
        <w:contextualSpacing w:val="0"/>
        <w:rPr>
          <w:ins w:id="401" w:author="Kai-Wen" w:date="2019-08-23T11:01:00Z"/>
          <w:rFonts w:ascii="Arial" w:hAnsi="Arial" w:cs="Arial"/>
        </w:rPr>
      </w:pPr>
      <w:r>
        <w:rPr>
          <w:rFonts w:ascii="Arial" w:hAnsi="Arial" w:cs="Arial"/>
        </w:rPr>
        <w:t xml:space="preserve">For navigation in desktop, the viewer allows using </w:t>
      </w:r>
      <w:r w:rsidR="0072781B">
        <w:rPr>
          <w:rFonts w:ascii="Arial" w:hAnsi="Arial" w:cs="Arial"/>
        </w:rPr>
        <w:t>number keys (1</w:t>
      </w:r>
      <w:proofErr w:type="gramStart"/>
      <w:r w:rsidR="0072781B">
        <w:rPr>
          <w:rFonts w:ascii="Arial" w:hAnsi="Arial" w:cs="Arial"/>
        </w:rPr>
        <w:t>,2,3,4</w:t>
      </w:r>
      <w:proofErr w:type="gramEnd"/>
      <w:r w:rsidR="0072781B">
        <w:rPr>
          <w:rFonts w:ascii="Arial" w:hAnsi="Arial" w:cs="Arial"/>
        </w:rPr>
        <w:t xml:space="preserve">) on </w:t>
      </w:r>
      <w:r>
        <w:rPr>
          <w:rFonts w:ascii="Arial" w:hAnsi="Arial" w:cs="Arial"/>
        </w:rPr>
        <w:t xml:space="preserve">keyboard to navigate to </w:t>
      </w:r>
      <w:r w:rsidR="0072781B">
        <w:rPr>
          <w:rFonts w:ascii="Arial" w:hAnsi="Arial" w:cs="Arial"/>
        </w:rPr>
        <w:t>corresponding linked element</w:t>
      </w:r>
      <w:r>
        <w:rPr>
          <w:rFonts w:ascii="Arial" w:hAnsi="Arial" w:cs="Arial"/>
        </w:rPr>
        <w:t>.</w:t>
      </w:r>
    </w:p>
    <w:p w:rsidR="00000000" w:rsidRDefault="0007151D">
      <w:pPr>
        <w:pStyle w:val="af2"/>
        <w:spacing w:after="80"/>
        <w:ind w:left="426"/>
        <w:contextualSpacing w:val="0"/>
        <w:rPr>
          <w:rFonts w:ascii="Arial" w:hAnsi="Arial" w:cs="Arial"/>
          <w:color w:val="0000FF"/>
          <w:lang w:eastAsia="zh-TW"/>
          <w:rPrChange w:id="402" w:author="Kai-Wen" w:date="2019-08-23T11:10:00Z">
            <w:rPr>
              <w:rFonts w:ascii="Arial" w:hAnsi="Arial" w:cs="Arial"/>
              <w:lang w:eastAsia="zh-TW"/>
            </w:rPr>
          </w:rPrChange>
        </w:rPr>
        <w:pPrChange w:id="403" w:author="Kai-Wen" w:date="2019-08-23T11:01:00Z">
          <w:pPr>
            <w:pStyle w:val="af2"/>
            <w:numPr>
              <w:numId w:val="22"/>
            </w:numPr>
            <w:spacing w:after="80"/>
            <w:ind w:left="426" w:hanging="360"/>
            <w:contextualSpacing w:val="0"/>
          </w:pPr>
        </w:pPrChange>
      </w:pPr>
      <w:proofErr w:type="gramStart"/>
      <w:ins w:id="404" w:author="Kai-Wen" w:date="2019-08-23T11:08:00Z">
        <w:r w:rsidRPr="0007151D">
          <w:rPr>
            <w:rFonts w:ascii="Arial" w:hAnsi="Arial" w:cs="Arial" w:hint="eastAsia"/>
            <w:color w:val="0000FF"/>
            <w:lang w:eastAsia="zh-TW"/>
            <w:rPrChange w:id="405" w:author="Kai-Wen" w:date="2019-08-23T11:10:00Z">
              <w:rPr>
                <w:rFonts w:ascii="Arial" w:hAnsi="Arial" w:cs="Arial" w:hint="eastAsia"/>
                <w:lang w:eastAsia="zh-TW"/>
              </w:rPr>
            </w:rPrChange>
          </w:rPr>
          <w:t>在桌機的</w:t>
        </w:r>
        <w:proofErr w:type="gramEnd"/>
        <w:r>
          <w:rPr>
            <w:rFonts w:eastAsiaTheme="minorEastAsia" w:hint="eastAsia"/>
            <w:color w:val="0000FF"/>
            <w:lang w:eastAsia="zh-TW"/>
          </w:rPr>
          <w:t>導</w:t>
        </w:r>
        <w:proofErr w:type="gramStart"/>
        <w:r>
          <w:rPr>
            <w:rFonts w:eastAsiaTheme="minorEastAsia" w:hint="eastAsia"/>
            <w:color w:val="0000FF"/>
            <w:lang w:eastAsia="zh-TW"/>
          </w:rPr>
          <w:t>覽</w:t>
        </w:r>
        <w:proofErr w:type="gramEnd"/>
        <w:r>
          <w:rPr>
            <w:rFonts w:eastAsiaTheme="minorEastAsia" w:hint="eastAsia"/>
            <w:color w:val="0000FF"/>
            <w:lang w:eastAsia="zh-TW"/>
          </w:rPr>
          <w:t>功能中</w:t>
        </w:r>
        <w:r>
          <w:rPr>
            <w:rFonts w:ascii="新細明體" w:hAnsi="新細明體" w:hint="eastAsia"/>
            <w:color w:val="0000FF"/>
            <w:lang w:eastAsia="zh-TW"/>
          </w:rPr>
          <w:t>，</w:t>
        </w:r>
      </w:ins>
      <w:ins w:id="406" w:author="Kai-Wen" w:date="2019-08-23T11:16:00Z">
        <w:r w:rsidR="00FB20A0">
          <w:rPr>
            <w:rFonts w:ascii="細明體" w:eastAsia="細明體" w:hAnsi="細明體" w:cs="細明體" w:hint="eastAsia"/>
            <w:color w:val="0000FF"/>
            <w:lang w:eastAsia="zh-TW"/>
          </w:rPr>
          <w:t>觀看模式</w:t>
        </w:r>
      </w:ins>
      <w:ins w:id="407" w:author="Kai-Wen" w:date="2019-08-23T11:09:00Z">
        <w:r>
          <w:rPr>
            <w:rFonts w:ascii="細明體" w:eastAsia="細明體" w:hAnsi="細明體" w:cs="細明體" w:hint="eastAsia"/>
            <w:color w:val="0000FF"/>
            <w:lang w:eastAsia="zh-TW"/>
          </w:rPr>
          <w:t>可以使用鍵盤上的數字鍵</w:t>
        </w:r>
        <w:r>
          <w:rPr>
            <w:rFonts w:ascii="細明體" w:eastAsia="細明體" w:hAnsi="細明體" w:cs="細明體"/>
            <w:color w:val="0000FF"/>
            <w:lang w:eastAsia="zh-TW"/>
          </w:rPr>
          <w:t xml:space="preserve"> (</w:t>
        </w:r>
        <w:r w:rsidRPr="0007151D">
          <w:rPr>
            <w:rFonts w:ascii="Arial" w:hAnsi="Arial" w:cs="Arial"/>
            <w:color w:val="0000FF"/>
            <w:lang w:eastAsia="zh-TW"/>
            <w:rPrChange w:id="408" w:author="Kai-Wen" w:date="2019-08-23T11:10:00Z">
              <w:rPr>
                <w:rFonts w:ascii="Arial" w:hAnsi="Arial" w:cs="Arial"/>
                <w:lang w:eastAsia="zh-TW"/>
              </w:rPr>
            </w:rPrChange>
          </w:rPr>
          <w:t>1,2,3,4)</w:t>
        </w:r>
        <w:r w:rsidRPr="0007151D">
          <w:rPr>
            <w:rFonts w:ascii="Arial" w:hAnsi="Arial" w:cs="Arial" w:hint="eastAsia"/>
            <w:color w:val="0000FF"/>
            <w:lang w:eastAsia="zh-TW"/>
            <w:rPrChange w:id="409" w:author="Kai-Wen" w:date="2019-08-23T11:10:00Z">
              <w:rPr>
                <w:rFonts w:ascii="Arial" w:hAnsi="Arial" w:cs="Arial" w:hint="eastAsia"/>
                <w:lang w:eastAsia="zh-TW"/>
              </w:rPr>
            </w:rPrChange>
          </w:rPr>
          <w:t>，來導</w:t>
        </w:r>
        <w:proofErr w:type="gramStart"/>
        <w:r w:rsidRPr="0007151D">
          <w:rPr>
            <w:rFonts w:ascii="Arial" w:hAnsi="Arial" w:cs="Arial" w:hint="eastAsia"/>
            <w:color w:val="0000FF"/>
            <w:lang w:eastAsia="zh-TW"/>
            <w:rPrChange w:id="410" w:author="Kai-Wen" w:date="2019-08-23T11:10:00Z">
              <w:rPr>
                <w:rFonts w:ascii="Arial" w:hAnsi="Arial" w:cs="Arial" w:hint="eastAsia"/>
                <w:lang w:eastAsia="zh-TW"/>
              </w:rPr>
            </w:rPrChange>
          </w:rPr>
          <w:t>覽</w:t>
        </w:r>
        <w:proofErr w:type="gramEnd"/>
        <w:r w:rsidRPr="0007151D">
          <w:rPr>
            <w:rFonts w:ascii="Arial" w:hAnsi="Arial" w:cs="Arial" w:hint="eastAsia"/>
            <w:color w:val="0000FF"/>
            <w:lang w:eastAsia="zh-TW"/>
            <w:rPrChange w:id="411" w:author="Kai-Wen" w:date="2019-08-23T11:10:00Z">
              <w:rPr>
                <w:rFonts w:ascii="Arial" w:hAnsi="Arial" w:cs="Arial" w:hint="eastAsia"/>
                <w:lang w:eastAsia="zh-TW"/>
              </w:rPr>
            </w:rPrChange>
          </w:rPr>
          <w:t>至對應的</w:t>
        </w:r>
      </w:ins>
      <w:ins w:id="412" w:author="Kai-Wen" w:date="2019-08-23T11:11:00Z">
        <w:r w:rsidR="00C936BA">
          <w:rPr>
            <w:rFonts w:ascii="Arial" w:hAnsi="Arial" w:cs="Arial" w:hint="eastAsia"/>
            <w:color w:val="0000FF"/>
            <w:lang w:eastAsia="zh-TW"/>
          </w:rPr>
          <w:t>相連</w:t>
        </w:r>
      </w:ins>
      <w:ins w:id="413" w:author="Kai-Wen" w:date="2019-08-23T11:09:00Z">
        <w:r w:rsidRPr="0007151D">
          <w:rPr>
            <w:rFonts w:ascii="Arial" w:hAnsi="Arial" w:cs="Arial" w:hint="eastAsia"/>
            <w:color w:val="0000FF"/>
            <w:lang w:eastAsia="zh-TW"/>
            <w:rPrChange w:id="414" w:author="Kai-Wen" w:date="2019-08-23T11:10:00Z">
              <w:rPr>
                <w:rFonts w:ascii="Arial" w:hAnsi="Arial" w:cs="Arial" w:hint="eastAsia"/>
                <w:lang w:eastAsia="zh-TW"/>
              </w:rPr>
            </w:rPrChange>
          </w:rPr>
          <w:t>元素</w:t>
        </w:r>
      </w:ins>
      <w:ins w:id="415" w:author="Kai-Wen" w:date="2019-08-23T11:11:00Z">
        <w:r w:rsidR="00C936BA">
          <w:rPr>
            <w:rFonts w:ascii="Arial" w:hAnsi="Arial" w:cs="Arial" w:hint="eastAsia"/>
            <w:color w:val="0000FF"/>
            <w:lang w:eastAsia="zh-TW"/>
          </w:rPr>
          <w:t>。</w:t>
        </w:r>
      </w:ins>
    </w:p>
    <w:p w:rsidR="00FF7CEE" w:rsidRPr="00FB20A0" w:rsidRDefault="00FF7CEE" w:rsidP="009D65C1">
      <w:pPr>
        <w:spacing w:after="80"/>
        <w:rPr>
          <w:rFonts w:ascii="Arial" w:hAnsi="Arial" w:cs="Arial"/>
          <w:lang w:eastAsia="zh-TW"/>
        </w:rPr>
      </w:pPr>
    </w:p>
    <w:p w:rsidR="00FF7CEE" w:rsidRDefault="009D65C1" w:rsidP="009D65C1">
      <w:pPr>
        <w:spacing w:after="80"/>
        <w:rPr>
          <w:ins w:id="416" w:author="Kai-Wen" w:date="2019-08-23T11:12:00Z"/>
          <w:rFonts w:ascii="Arial" w:hAnsi="Arial" w:cs="Arial"/>
          <w:lang w:eastAsia="zh-TW"/>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you cannot implement a full </w:t>
      </w:r>
      <w:del w:id="417" w:author="Thomas Mak" w:date="2019-08-20T15:34:00Z">
        <w:r w:rsidR="00E56178" w:rsidDel="000B41B7">
          <w:rPr>
            <w:rFonts w:ascii="Arial" w:hAnsi="Arial" w:cs="Arial"/>
          </w:rPr>
          <w:delText>editor</w:delText>
        </w:r>
      </w:del>
      <w:ins w:id="418" w:author="Thomas Mak" w:date="2019-08-20T15:34:00Z">
        <w:r w:rsidR="000B41B7">
          <w:rPr>
            <w:rFonts w:ascii="Arial" w:hAnsi="Arial" w:cs="Arial"/>
          </w:rPr>
          <w:t>application</w:t>
        </w:r>
      </w:ins>
      <w:r w:rsidR="00E56178">
        <w:rPr>
          <w:rFonts w:ascii="Arial" w:hAnsi="Arial" w:cs="Arial"/>
        </w:rPr>
        <w:t>, you may implement a view mode as a proof-of-concept to show the client how it works.</w:t>
      </w:r>
    </w:p>
    <w:p w:rsidR="00096480" w:rsidRDefault="00096480" w:rsidP="009D65C1">
      <w:pPr>
        <w:spacing w:after="80"/>
        <w:rPr>
          <w:rFonts w:ascii="Arial" w:hAnsi="Arial" w:cs="Arial"/>
          <w:lang w:eastAsia="zh-TW"/>
        </w:rPr>
      </w:pPr>
      <w:ins w:id="419" w:author="Kai-Wen" w:date="2019-08-23T11:12:00Z">
        <w:r w:rsidRPr="000C7865">
          <w:rPr>
            <w:rFonts w:eastAsiaTheme="minorEastAsia" w:hint="eastAsia"/>
            <w:color w:val="0000FF"/>
            <w:w w:val="105"/>
            <w:lang w:eastAsia="zh-TW"/>
          </w:rPr>
          <w:t>你需要考量到使用者體驗</w:t>
        </w:r>
        <w:r>
          <w:rPr>
            <w:rFonts w:eastAsiaTheme="minorEastAsia" w:hint="eastAsia"/>
            <w:color w:val="0000FF"/>
            <w:w w:val="105"/>
            <w:lang w:eastAsia="zh-TW"/>
          </w:rPr>
          <w:t>，將</w:t>
        </w:r>
        <w:r>
          <w:rPr>
            <w:rFonts w:eastAsiaTheme="minorEastAsia" w:hint="eastAsia"/>
            <w:color w:val="0000FF"/>
            <w:w w:val="105"/>
            <w:lang w:eastAsia="zh-TW"/>
          </w:rPr>
          <w:t>app</w:t>
        </w:r>
        <w:r w:rsidRPr="000C7865">
          <w:rPr>
            <w:rFonts w:eastAsiaTheme="minorEastAsia" w:hint="eastAsia"/>
            <w:color w:val="0000FF"/>
            <w:w w:val="105"/>
            <w:lang w:eastAsia="zh-TW"/>
          </w:rPr>
          <w:t>盡量</w:t>
        </w:r>
        <w:r>
          <w:rPr>
            <w:rFonts w:eastAsiaTheme="minorEastAsia" w:hint="eastAsia"/>
            <w:color w:val="0000FF"/>
            <w:w w:val="105"/>
            <w:lang w:eastAsia="zh-TW"/>
          </w:rPr>
          <w:t>設計得方便使用而</w:t>
        </w:r>
        <w:r w:rsidRPr="000C7865">
          <w:rPr>
            <w:rFonts w:eastAsiaTheme="minorEastAsia" w:hint="eastAsia"/>
            <w:color w:val="0000FF"/>
            <w:w w:val="105"/>
            <w:lang w:eastAsia="zh-TW"/>
          </w:rPr>
          <w:t>簡單，</w:t>
        </w:r>
        <w:r>
          <w:rPr>
            <w:rFonts w:eastAsiaTheme="minorEastAsia" w:hint="eastAsia"/>
            <w:color w:val="0000FF"/>
            <w:w w:val="105"/>
            <w:lang w:eastAsia="zh-TW"/>
          </w:rPr>
          <w:t>看起來</w:t>
        </w:r>
        <w:r w:rsidRPr="000C7865">
          <w:rPr>
            <w:rFonts w:eastAsiaTheme="minorEastAsia" w:hint="eastAsia"/>
            <w:color w:val="0000FF"/>
            <w:w w:val="105"/>
            <w:lang w:eastAsia="zh-TW"/>
          </w:rPr>
          <w:t>清楚</w:t>
        </w:r>
        <w:r>
          <w:rPr>
            <w:rFonts w:eastAsiaTheme="minorEastAsia" w:hint="eastAsia"/>
            <w:color w:val="0000FF"/>
            <w:w w:val="105"/>
            <w:lang w:eastAsia="zh-TW"/>
          </w:rPr>
          <w:t>易懂</w:t>
        </w:r>
        <w:r w:rsidRPr="000C7865">
          <w:rPr>
            <w:rFonts w:eastAsiaTheme="minorEastAsia" w:hint="eastAsia"/>
            <w:color w:val="0000FF"/>
            <w:w w:val="105"/>
            <w:lang w:eastAsia="zh-TW"/>
          </w:rPr>
          <w:t>。</w:t>
        </w:r>
      </w:ins>
      <w:ins w:id="420" w:author="Kai-Wen" w:date="2019-08-23T11:13:00Z">
        <w:r w:rsidR="00FB20A0">
          <w:rPr>
            <w:rFonts w:ascii="細明體" w:eastAsia="細明體" w:hAnsi="細明體" w:cs="細明體" w:hint="eastAsia"/>
            <w:color w:val="0000FF"/>
            <w:w w:val="105"/>
            <w:lang w:eastAsia="zh-TW"/>
          </w:rPr>
          <w:t>就算無法做完整個應用程式，可以做觀看模式，</w:t>
        </w:r>
      </w:ins>
      <w:ins w:id="421" w:author="Kai-Wen" w:date="2019-08-23T11:14:00Z">
        <w:r w:rsidR="00FB20A0">
          <w:rPr>
            <w:rFonts w:ascii="細明體" w:eastAsia="細明體" w:hAnsi="細明體" w:cs="細明體" w:hint="eastAsia"/>
            <w:color w:val="0000FF"/>
            <w:w w:val="105"/>
            <w:lang w:eastAsia="zh-TW"/>
          </w:rPr>
          <w:t>作為概念驗證，展現給客戶看運作方式。</w:t>
        </w:r>
      </w:ins>
    </w:p>
    <w:p w:rsidR="00022AD5" w:rsidRDefault="00022AD5" w:rsidP="00022AD5">
      <w:pPr>
        <w:spacing w:after="80"/>
        <w:rPr>
          <w:ins w:id="422" w:author="Kai-Wen" w:date="2019-08-23T11:14:00Z"/>
          <w:rFonts w:ascii="Arial" w:hAnsi="Arial" w:cs="Arial"/>
          <w:szCs w:val="20"/>
          <w:lang w:eastAsia="zh-TW"/>
        </w:rPr>
      </w:pPr>
      <w:r w:rsidRPr="00341C27">
        <w:rPr>
          <w:rFonts w:ascii="Arial" w:hAnsi="Arial" w:cs="Arial"/>
          <w:szCs w:val="20"/>
          <w:lang w:eastAsia="zh-TW"/>
        </w:rPr>
        <w:t xml:space="preserve">Your </w:t>
      </w:r>
      <w:r>
        <w:rPr>
          <w:rFonts w:ascii="Arial" w:hAnsi="Arial" w:cs="Arial"/>
          <w:szCs w:val="20"/>
          <w:lang w:eastAsia="zh-TW"/>
        </w:rPr>
        <w:t>viewer</w:t>
      </w:r>
      <w:r w:rsidRPr="00341C27">
        <w:rPr>
          <w:rFonts w:ascii="Arial" w:hAnsi="Arial" w:cs="Arial"/>
          <w:szCs w:val="20"/>
          <w:lang w:eastAsia="zh-TW"/>
        </w:rPr>
        <w:t xml:space="preserve"> should follow the design that you created at design module and correspond to Web Content Accessibility Guidelines (WCAG) 2.0.</w:t>
      </w:r>
    </w:p>
    <w:p w:rsidR="00FB20A0" w:rsidRPr="00FB20A0" w:rsidRDefault="0007151D" w:rsidP="00022AD5">
      <w:pPr>
        <w:spacing w:after="80"/>
        <w:rPr>
          <w:rFonts w:ascii="Arial" w:hAnsi="Arial" w:cs="Arial"/>
          <w:color w:val="0000FF"/>
          <w:lang w:eastAsia="zh-TW"/>
          <w:rPrChange w:id="423" w:author="Kai-Wen" w:date="2019-08-23T11:17:00Z">
            <w:rPr>
              <w:rFonts w:ascii="Arial" w:hAnsi="Arial" w:cs="Arial"/>
              <w:lang w:eastAsia="zh-TW"/>
            </w:rPr>
          </w:rPrChange>
        </w:rPr>
      </w:pPr>
      <w:ins w:id="424" w:author="Kai-Wen" w:date="2019-08-23T11:16:00Z">
        <w:r w:rsidRPr="0007151D">
          <w:rPr>
            <w:rFonts w:ascii="Arial" w:hAnsi="Arial" w:cs="Arial" w:hint="eastAsia"/>
            <w:color w:val="0000FF"/>
            <w:lang w:eastAsia="zh-TW"/>
            <w:rPrChange w:id="425" w:author="Kai-Wen" w:date="2019-08-23T11:17:00Z">
              <w:rPr>
                <w:rFonts w:ascii="Arial" w:hAnsi="Arial" w:cs="Arial" w:hint="eastAsia"/>
                <w:lang w:eastAsia="zh-TW"/>
              </w:rPr>
            </w:rPrChange>
          </w:rPr>
          <w:t>你</w:t>
        </w:r>
      </w:ins>
      <w:ins w:id="426" w:author="Kai-Wen" w:date="2019-08-23T11:17:00Z">
        <w:r w:rsidRPr="0007151D">
          <w:rPr>
            <w:rFonts w:ascii="Arial" w:hAnsi="Arial" w:cs="Arial" w:hint="eastAsia"/>
            <w:color w:val="0000FF"/>
            <w:lang w:eastAsia="zh-TW"/>
            <w:rPrChange w:id="427" w:author="Kai-Wen" w:date="2019-08-23T11:17:00Z">
              <w:rPr>
                <w:rFonts w:ascii="Arial" w:hAnsi="Arial" w:cs="Arial" w:hint="eastAsia"/>
                <w:lang w:eastAsia="zh-TW"/>
              </w:rPr>
            </w:rPrChange>
          </w:rPr>
          <w:t>的觀看模式應符合你在設計模組的設計，並對應到無障礙網頁內容指引</w:t>
        </w:r>
        <w:r w:rsidRPr="0007151D">
          <w:rPr>
            <w:rFonts w:ascii="Arial" w:hAnsi="Arial" w:cs="Arial"/>
            <w:color w:val="0000FF"/>
            <w:lang w:eastAsia="zh-TW"/>
            <w:rPrChange w:id="428" w:author="Kai-Wen" w:date="2019-08-23T11:17:00Z">
              <w:rPr>
                <w:rFonts w:ascii="Arial" w:hAnsi="Arial" w:cs="Arial"/>
                <w:lang w:eastAsia="zh-TW"/>
              </w:rPr>
            </w:rPrChange>
          </w:rPr>
          <w:t xml:space="preserve"> (WCAG)2.0</w:t>
        </w:r>
      </w:ins>
    </w:p>
    <w:p w:rsidR="00B502EE" w:rsidRDefault="00B502EE">
      <w:pPr>
        <w:spacing w:after="160"/>
        <w:rPr>
          <w:ins w:id="429" w:author="Kai-Wen" w:date="2019-08-23T12:08:00Z"/>
          <w:rFonts w:ascii="Arial" w:hAnsi="Arial" w:cs="Arial"/>
          <w:lang w:eastAsia="zh-TW"/>
        </w:rPr>
      </w:pPr>
      <w:ins w:id="430" w:author="Kai-Wen" w:date="2019-08-23T12:08:00Z">
        <w:r>
          <w:rPr>
            <w:rFonts w:ascii="Arial" w:hAnsi="Arial" w:cs="Arial"/>
            <w:lang w:eastAsia="zh-TW"/>
          </w:rPr>
          <w:br w:type="page"/>
        </w:r>
      </w:ins>
    </w:p>
    <w:p w:rsidR="00022AD5" w:rsidDel="00B502EE" w:rsidRDefault="00022AD5" w:rsidP="009D65C1">
      <w:pPr>
        <w:spacing w:after="80"/>
        <w:rPr>
          <w:del w:id="431" w:author="Kai-Wen" w:date="2019-08-23T12:08:00Z"/>
          <w:rFonts w:ascii="Arial" w:hAnsi="Arial" w:cs="Arial"/>
          <w:lang w:eastAsia="zh-TW"/>
        </w:rPr>
      </w:pPr>
    </w:p>
    <w:p w:rsidR="009D65C1" w:rsidRPr="002D5AE0" w:rsidRDefault="009D65C1" w:rsidP="009D65C1">
      <w:pPr>
        <w:pStyle w:val="22"/>
        <w:spacing w:after="0"/>
        <w:rPr>
          <w:rFonts w:eastAsia="新細明體"/>
          <w:lang w:eastAsia="zh-TW"/>
          <w:rPrChange w:id="432" w:author="Kai-Wen" w:date="2019-08-23T11:18:00Z">
            <w:rPr/>
          </w:rPrChange>
        </w:rPr>
      </w:pPr>
      <w:bookmarkStart w:id="433" w:name="_Toc9198379"/>
      <w:bookmarkStart w:id="434" w:name="_Toc9349250"/>
      <w:bookmarkStart w:id="435" w:name="_Toc17188039"/>
      <w:r>
        <w:t>Second 3</w:t>
      </w:r>
      <w:r w:rsidRPr="00363578">
        <w:t xml:space="preserve"> </w:t>
      </w:r>
      <w:r w:rsidR="00DA76FB">
        <w:t>hours</w:t>
      </w:r>
      <w:r w:rsidRPr="00363578">
        <w:t xml:space="preserve"> </w:t>
      </w:r>
      <w:proofErr w:type="gramStart"/>
      <w:r w:rsidRPr="00363578">
        <w:t>–</w:t>
      </w:r>
      <w:proofErr w:type="gramEnd"/>
      <w:r>
        <w:t xml:space="preserve"> </w:t>
      </w:r>
      <w:bookmarkEnd w:id="433"/>
      <w:bookmarkEnd w:id="434"/>
      <w:r w:rsidR="00CE5D7B">
        <w:t xml:space="preserve">Marketing </w:t>
      </w:r>
      <w:ins w:id="436" w:author="Thomas Mak" w:date="2019-08-20T18:19:00Z">
        <w:r w:rsidR="00A41BA8">
          <w:t>One-</w:t>
        </w:r>
      </w:ins>
      <w:r w:rsidR="00CE5D7B">
        <w:t>Page</w:t>
      </w:r>
      <w:ins w:id="437" w:author="Thomas Mak" w:date="2019-08-20T18:19:00Z">
        <w:r w:rsidR="00A41BA8">
          <w:t>r</w:t>
        </w:r>
      </w:ins>
      <w:r w:rsidR="00CE5D7B">
        <w:t xml:space="preserve"> for the Editor/Viewer</w:t>
      </w:r>
      <w:bookmarkEnd w:id="435"/>
      <w:ins w:id="438" w:author="Kai-Wen" w:date="2019-08-23T11:18:00Z">
        <w:r w:rsidR="002D5AE0">
          <w:rPr>
            <w:rFonts w:eastAsia="新細明體" w:hint="eastAsia"/>
            <w:lang w:eastAsia="zh-TW"/>
          </w:rPr>
          <w:br/>
        </w:r>
      </w:ins>
      <w:ins w:id="439" w:author="Kai-Wen" w:date="2019-08-23T11:19:00Z">
        <w:r w:rsidR="0007151D" w:rsidRPr="0007151D">
          <w:rPr>
            <w:rFonts w:asciiTheme="minorEastAsia" w:eastAsiaTheme="minorEastAsia" w:hAnsiTheme="minorEastAsia" w:hint="eastAsia"/>
            <w:color w:val="0000FF"/>
            <w:lang w:eastAsia="zh-TW"/>
            <w:rPrChange w:id="440" w:author="Kai-Wen" w:date="2019-08-23T11:19:00Z">
              <w:rPr>
                <w:rFonts w:ascii="細明體" w:eastAsia="細明體" w:hAnsi="細明體" w:cs="細明體" w:hint="eastAsia"/>
                <w:color w:val="0000FF"/>
                <w:lang w:eastAsia="zh-TW"/>
              </w:rPr>
            </w:rPrChange>
          </w:rPr>
          <w:t>後</w:t>
        </w:r>
      </w:ins>
      <w:ins w:id="441" w:author="Kai-Wen" w:date="2019-08-23T11:18:00Z">
        <w:r w:rsidR="002D5AE0" w:rsidRPr="00E92691">
          <w:rPr>
            <w:rFonts w:asciiTheme="minorEastAsia" w:eastAsiaTheme="minorEastAsia" w:hAnsiTheme="minorEastAsia" w:hint="eastAsia"/>
            <w:color w:val="0000FF"/>
            <w:lang w:eastAsia="zh-TW"/>
          </w:rPr>
          <w:t>三小時</w:t>
        </w:r>
        <w:r w:rsidR="002D5AE0">
          <w:rPr>
            <w:rFonts w:asciiTheme="minorEastAsia" w:eastAsia="新細明體" w:hAnsiTheme="minorEastAsia" w:hint="eastAsia"/>
            <w:color w:val="0000FF"/>
            <w:lang w:eastAsia="zh-TW"/>
          </w:rPr>
          <w:t xml:space="preserve">- </w:t>
        </w:r>
      </w:ins>
      <w:ins w:id="442" w:author="Kai-Wen" w:date="2019-08-23T11:19:00Z">
        <w:r w:rsidR="002D5AE0">
          <w:rPr>
            <w:rFonts w:asciiTheme="minorEastAsia" w:eastAsia="新細明體" w:hAnsiTheme="minorEastAsia" w:hint="eastAsia"/>
            <w:color w:val="0000FF"/>
            <w:lang w:eastAsia="zh-TW"/>
          </w:rPr>
          <w:t>行銷編輯/觀看模式的單頁式網</w:t>
        </w:r>
      </w:ins>
      <w:ins w:id="443" w:author="Kai-Wen" w:date="2019-08-23T11:20:00Z">
        <w:r w:rsidR="002D5AE0">
          <w:rPr>
            <w:rFonts w:asciiTheme="minorEastAsia" w:eastAsia="新細明體" w:hAnsiTheme="minorEastAsia" w:hint="eastAsia"/>
            <w:color w:val="0000FF"/>
            <w:lang w:eastAsia="zh-TW"/>
          </w:rPr>
          <w:t>站</w:t>
        </w:r>
      </w:ins>
    </w:p>
    <w:p w:rsidR="009D65C1" w:rsidRPr="00B07467" w:rsidRDefault="009D65C1" w:rsidP="009D65C1"/>
    <w:p w:rsidR="009D65C1" w:rsidRDefault="009D65C1" w:rsidP="009F1300">
      <w:pPr>
        <w:spacing w:after="0" w:line="360" w:lineRule="auto"/>
        <w:rPr>
          <w:ins w:id="444" w:author="Kai-Wen" w:date="2019-08-23T11:19:00Z"/>
          <w:rStyle w:val="hps"/>
          <w:rFonts w:ascii="Arial" w:hAnsi="Arial" w:cs="Arial"/>
          <w:lang w:eastAsia="zh-TW"/>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rsidR="002D5AE0" w:rsidRPr="00F324EC" w:rsidRDefault="0007151D" w:rsidP="009F1300">
      <w:pPr>
        <w:spacing w:after="0" w:line="360" w:lineRule="auto"/>
        <w:rPr>
          <w:ins w:id="445" w:author="Thomas Mak" w:date="2019-08-20T16:21:00Z"/>
          <w:rStyle w:val="hps"/>
          <w:rFonts w:ascii="Arial" w:hAnsi="Arial" w:cs="Arial"/>
          <w:color w:val="0000FF"/>
          <w:lang w:eastAsia="zh-TW"/>
          <w:rPrChange w:id="446" w:author="Kai-Wen" w:date="2019-08-23T11:26:00Z">
            <w:rPr>
              <w:ins w:id="447" w:author="Thomas Mak" w:date="2019-08-20T16:21:00Z"/>
              <w:rStyle w:val="hps"/>
              <w:rFonts w:ascii="Arial" w:eastAsiaTheme="majorEastAsia" w:hAnsi="Arial" w:cs="Arial"/>
              <w:b/>
              <w:color w:val="003764"/>
              <w:sz w:val="32"/>
              <w:szCs w:val="26"/>
              <w:lang w:eastAsia="zh-TW"/>
            </w:rPr>
          </w:rPrChange>
        </w:rPr>
      </w:pPr>
      <w:ins w:id="448" w:author="Kai-Wen" w:date="2019-08-23T11:19:00Z">
        <w:r w:rsidRPr="0007151D">
          <w:rPr>
            <w:rStyle w:val="hps"/>
            <w:rFonts w:ascii="Arial" w:hAnsi="Arial" w:cs="Arial" w:hint="eastAsia"/>
            <w:color w:val="0000FF"/>
            <w:lang w:eastAsia="zh-TW"/>
            <w:rPrChange w:id="449" w:author="Kai-Wen" w:date="2019-08-23T11:26:00Z">
              <w:rPr>
                <w:rStyle w:val="hps"/>
                <w:rFonts w:ascii="Arial" w:hAnsi="Arial" w:cs="Arial" w:hint="eastAsia"/>
                <w:lang w:eastAsia="zh-TW"/>
              </w:rPr>
            </w:rPrChange>
          </w:rPr>
          <w:t>你的工作室要</w:t>
        </w:r>
      </w:ins>
      <w:ins w:id="450" w:author="Kai-Wen" w:date="2019-08-23T11:20:00Z">
        <w:r w:rsidRPr="0007151D">
          <w:rPr>
            <w:rStyle w:val="hps"/>
            <w:rFonts w:ascii="Arial" w:hAnsi="Arial" w:cs="Arial" w:hint="eastAsia"/>
            <w:color w:val="0000FF"/>
            <w:lang w:eastAsia="zh-TW"/>
            <w:rPrChange w:id="451" w:author="Kai-Wen" w:date="2019-08-23T11:26:00Z">
              <w:rPr>
                <w:rStyle w:val="hps"/>
                <w:rFonts w:ascii="Arial" w:hAnsi="Arial" w:cs="Arial" w:hint="eastAsia"/>
                <w:lang w:eastAsia="zh-TW"/>
              </w:rPr>
            </w:rPrChange>
          </w:rPr>
          <w:t>做出有平面設計的一個單頁式行銷網站，適用桌上型裝置，且為圖形格式，</w:t>
        </w:r>
      </w:ins>
      <w:ins w:id="452" w:author="Kai-Wen" w:date="2019-08-23T11:21:00Z">
        <w:r w:rsidRPr="0007151D">
          <w:rPr>
            <w:rStyle w:val="hps"/>
            <w:rFonts w:ascii="Arial" w:hAnsi="Arial" w:cs="Arial" w:hint="eastAsia"/>
            <w:color w:val="0000FF"/>
            <w:lang w:eastAsia="zh-TW"/>
            <w:rPrChange w:id="453" w:author="Kai-Wen" w:date="2019-08-23T11:26:00Z">
              <w:rPr>
                <w:rStyle w:val="hps"/>
                <w:rFonts w:ascii="Arial" w:hAnsi="Arial" w:cs="Arial" w:hint="eastAsia"/>
                <w:lang w:eastAsia="zh-TW"/>
              </w:rPr>
            </w:rPrChange>
          </w:rPr>
          <w:t>限時</w:t>
        </w:r>
        <w:r w:rsidRPr="0007151D">
          <w:rPr>
            <w:rStyle w:val="hps"/>
            <w:rFonts w:ascii="Arial" w:hAnsi="Arial" w:cs="Arial"/>
            <w:color w:val="0000FF"/>
            <w:lang w:eastAsia="zh-TW"/>
            <w:rPrChange w:id="454" w:author="Kai-Wen" w:date="2019-08-23T11:26:00Z">
              <w:rPr>
                <w:rStyle w:val="hps"/>
                <w:rFonts w:ascii="Arial" w:hAnsi="Arial" w:cs="Arial"/>
                <w:lang w:eastAsia="zh-TW"/>
              </w:rPr>
            </w:rPrChange>
          </w:rPr>
          <w:t>3</w:t>
        </w:r>
        <w:r w:rsidRPr="0007151D">
          <w:rPr>
            <w:rStyle w:val="hps"/>
            <w:rFonts w:ascii="Arial" w:hAnsi="Arial" w:cs="Arial" w:hint="eastAsia"/>
            <w:color w:val="0000FF"/>
            <w:lang w:eastAsia="zh-TW"/>
            <w:rPrChange w:id="455" w:author="Kai-Wen" w:date="2019-08-23T11:26:00Z">
              <w:rPr>
                <w:rStyle w:val="hps"/>
                <w:rFonts w:ascii="Arial" w:hAnsi="Arial" w:cs="Arial" w:hint="eastAsia"/>
                <w:lang w:eastAsia="zh-TW"/>
              </w:rPr>
            </w:rPrChange>
          </w:rPr>
          <w:t>小時，並符合客戶的下列要求。</w:t>
        </w:r>
      </w:ins>
    </w:p>
    <w:p w:rsidR="0023097D" w:rsidRDefault="0023097D" w:rsidP="009F1300">
      <w:pPr>
        <w:spacing w:after="0" w:line="360" w:lineRule="auto"/>
        <w:rPr>
          <w:ins w:id="456" w:author="Kai-Wen" w:date="2019-08-23T11:21:00Z"/>
          <w:rStyle w:val="hps"/>
          <w:rFonts w:ascii="Arial" w:hAnsi="Arial" w:cs="Arial"/>
          <w:lang w:eastAsia="zh-TW"/>
        </w:rPr>
      </w:pPr>
      <w:ins w:id="457" w:author="Thomas Mak" w:date="2019-08-20T16:21:00Z">
        <w:r>
          <w:rPr>
            <w:rStyle w:val="hps"/>
            <w:rFonts w:ascii="Arial" w:hAnsi="Arial" w:cs="Arial"/>
          </w:rPr>
          <w:t xml:space="preserve">Use suitable color schemes to improve </w:t>
        </w:r>
      </w:ins>
      <w:ins w:id="458" w:author="Thomas Mak" w:date="2019-08-20T16:22:00Z">
        <w:r>
          <w:rPr>
            <w:rStyle w:val="hps"/>
            <w:rFonts w:ascii="Arial" w:hAnsi="Arial" w:cs="Arial"/>
          </w:rPr>
          <w:t>readability and aesthetics.</w:t>
        </w:r>
      </w:ins>
    </w:p>
    <w:p w:rsidR="002D5AE0" w:rsidRPr="00F324EC" w:rsidRDefault="0007151D" w:rsidP="009F1300">
      <w:pPr>
        <w:spacing w:after="0" w:line="360" w:lineRule="auto"/>
        <w:rPr>
          <w:rStyle w:val="hps"/>
          <w:rFonts w:ascii="Arial" w:hAnsi="Arial" w:cs="Arial"/>
          <w:color w:val="0000FF"/>
          <w:lang w:eastAsia="zh-TW"/>
          <w:rPrChange w:id="459" w:author="Kai-Wen" w:date="2019-08-23T11:26:00Z">
            <w:rPr>
              <w:rStyle w:val="hps"/>
              <w:rFonts w:ascii="Arial" w:hAnsi="Arial" w:cs="Arial"/>
              <w:lang w:eastAsia="zh-TW"/>
            </w:rPr>
          </w:rPrChange>
        </w:rPr>
      </w:pPr>
      <w:ins w:id="460" w:author="Kai-Wen" w:date="2019-08-23T11:21:00Z">
        <w:r w:rsidRPr="0007151D">
          <w:rPr>
            <w:rStyle w:val="hps"/>
            <w:rFonts w:ascii="Arial" w:hAnsi="Arial" w:cs="Arial" w:hint="eastAsia"/>
            <w:color w:val="0000FF"/>
            <w:lang w:eastAsia="zh-TW"/>
            <w:rPrChange w:id="461" w:author="Kai-Wen" w:date="2019-08-23T11:26:00Z">
              <w:rPr>
                <w:rStyle w:val="hps"/>
                <w:rFonts w:ascii="Arial" w:hAnsi="Arial" w:cs="Arial" w:hint="eastAsia"/>
                <w:lang w:eastAsia="zh-TW"/>
              </w:rPr>
            </w:rPrChange>
          </w:rPr>
          <w:t>使用合適的配色，以增進可閱讀性與美感。</w:t>
        </w:r>
      </w:ins>
    </w:p>
    <w:p w:rsidR="009D65C1" w:rsidRDefault="009D65C1" w:rsidP="009D65C1">
      <w:pPr>
        <w:spacing w:after="0" w:line="360" w:lineRule="auto"/>
        <w:rPr>
          <w:ins w:id="462" w:author="Kai-Wen" w:date="2019-08-23T11:21:00Z"/>
          <w:rStyle w:val="hps"/>
          <w:rFonts w:ascii="Arial" w:hAnsi="Arial" w:cs="Arial"/>
          <w:lang w:eastAsia="zh-TW"/>
        </w:rPr>
      </w:pPr>
      <w:r w:rsidRPr="00F6308C">
        <w:rPr>
          <w:rStyle w:val="hps"/>
          <w:rFonts w:ascii="Arial" w:hAnsi="Arial" w:cs="Arial"/>
        </w:rPr>
        <w:t>For one-page website:</w:t>
      </w:r>
    </w:p>
    <w:p w:rsidR="002D5AE0" w:rsidRPr="00F6308C" w:rsidRDefault="007B7242" w:rsidP="009D65C1">
      <w:pPr>
        <w:spacing w:after="0" w:line="360" w:lineRule="auto"/>
        <w:rPr>
          <w:rStyle w:val="hps"/>
          <w:rFonts w:ascii="Arial" w:hAnsi="Arial" w:cs="Arial"/>
          <w:lang w:val="pt-BR" w:eastAsia="zh-TW"/>
        </w:rPr>
      </w:pPr>
      <w:ins w:id="463" w:author="Kai-Wen" w:date="2019-08-23T11:22:00Z">
        <w:r w:rsidRPr="00403661">
          <w:rPr>
            <w:rFonts w:asciiTheme="minorEastAsia" w:eastAsiaTheme="minorEastAsia" w:hAnsiTheme="minorEastAsia" w:hint="eastAsia"/>
            <w:color w:val="0000FF"/>
            <w:lang w:eastAsia="zh-TW"/>
          </w:rPr>
          <w:t>單頁式網站的規定：</w:t>
        </w:r>
      </w:ins>
    </w:p>
    <w:p w:rsidR="00043C31" w:rsidRPr="007B7242" w:rsidDel="007B7242" w:rsidRDefault="009D65C1" w:rsidP="004D4BD9">
      <w:pPr>
        <w:pStyle w:val="af2"/>
        <w:numPr>
          <w:ilvl w:val="0"/>
          <w:numId w:val="23"/>
        </w:numPr>
        <w:spacing w:after="240" w:line="360" w:lineRule="auto"/>
        <w:rPr>
          <w:del w:id="464" w:author="Thomas Mak" w:date="2019-08-20T16:31:00Z"/>
          <w:rFonts w:ascii="Arial" w:hAnsi="Arial" w:cs="Arial"/>
          <w:lang w:val="pt-BR"/>
          <w:rPrChange w:id="465" w:author="Kai-Wen" w:date="2019-08-23T11:22:00Z">
            <w:rPr>
              <w:del w:id="466" w:author="Thomas Mak" w:date="2019-08-20T16:31:00Z"/>
              <w:rFonts w:ascii="Arial" w:hAnsi="Arial" w:cs="Arial"/>
              <w:lang w:eastAsia="zh-TW"/>
            </w:rPr>
          </w:rPrChange>
        </w:rPr>
      </w:pPr>
      <w:r w:rsidRPr="00E56178">
        <w:rPr>
          <w:rStyle w:val="hps"/>
          <w:rFonts w:ascii="Arial" w:hAnsi="Arial" w:cs="Arial"/>
          <w:lang w:val="pt-BR"/>
        </w:rPr>
        <w:t xml:space="preserve">Resolutions for </w:t>
      </w:r>
      <w:r w:rsidR="00E56178">
        <w:rPr>
          <w:rStyle w:val="hps"/>
          <w:rFonts w:ascii="Arial" w:hAnsi="Arial" w:cs="Arial"/>
          <w:lang w:val="pt-BR"/>
        </w:rPr>
        <w:t xml:space="preserve">mock-up </w:t>
      </w:r>
      <w:del w:id="467" w:author="Thomas Mak" w:date="2019-08-20T18:28:00Z">
        <w:r w:rsidRPr="00E56178" w:rsidDel="00A41BA8">
          <w:rPr>
            <w:rFonts w:ascii="Arial" w:hAnsi="Arial" w:cs="Arial"/>
            <w:lang w:val="pt-BR"/>
          </w:rPr>
          <w:delText xml:space="preserve">Computer </w:delText>
        </w:r>
      </w:del>
      <w:ins w:id="468" w:author="Thomas Mak" w:date="2019-08-20T18:28:00Z">
        <w:r w:rsidR="00A41BA8">
          <w:rPr>
            <w:rFonts w:ascii="Arial" w:hAnsi="Arial" w:cs="Arial"/>
            <w:lang w:val="pt-BR"/>
          </w:rPr>
          <w:t>desktop version</w:t>
        </w:r>
      </w:ins>
      <w:del w:id="469" w:author="Thomas Mak" w:date="2019-08-20T18:29:00Z">
        <w:r w:rsidRPr="00E56178" w:rsidDel="000C1563">
          <w:rPr>
            <w:rFonts w:ascii="Arial" w:hAnsi="Arial" w:cs="Arial"/>
            <w:lang w:val="pt-BR"/>
          </w:rPr>
          <w:delText>is 1440 x 900 pixels</w:delText>
        </w:r>
      </w:del>
      <w:r w:rsidRPr="00E56178">
        <w:rPr>
          <w:rFonts w:ascii="Arial" w:hAnsi="Arial" w:cs="Arial"/>
          <w:lang w:val="pt-BR"/>
        </w:rPr>
        <w:t>;</w:t>
      </w:r>
      <w:ins w:id="470" w:author="Thomas Mak" w:date="2019-08-20T16:31:00Z">
        <w:r w:rsidR="00043C31">
          <w:rPr>
            <w:rFonts w:ascii="Arial" w:hAnsi="Arial" w:cs="Arial"/>
            <w:lang w:val="pt-BR"/>
          </w:rPr>
          <w:t xml:space="preserve"> </w:t>
        </w:r>
      </w:ins>
      <w:moveToRangeStart w:id="471" w:author="Thomas Mak" w:date="2019-08-20T16:31:00Z" w:name="move17211078"/>
      <w:moveTo w:id="472" w:author="Thomas Mak" w:date="2019-08-20T16:31:00Z">
        <w:r w:rsidR="00043C31" w:rsidRPr="00F6308C">
          <w:rPr>
            <w:rFonts w:ascii="Arial" w:hAnsi="Arial" w:cs="Arial"/>
          </w:rPr>
          <w:t xml:space="preserve">All mock-ups must be in full size in pixels and must include a red border </w:t>
        </w:r>
        <w:del w:id="473" w:author="Thomas Mak" w:date="2019-08-20T18:31:00Z">
          <w:r w:rsidR="00043C31" w:rsidRPr="00F6308C" w:rsidDel="00DE0868">
            <w:rPr>
              <w:rFonts w:ascii="Arial" w:hAnsi="Arial" w:cs="Arial"/>
            </w:rPr>
            <w:delText>- less than or equal to</w:delText>
          </w:r>
        </w:del>
      </w:moveTo>
      <w:ins w:id="474" w:author="Thomas Mak" w:date="2019-08-20T18:31:00Z">
        <w:r w:rsidR="00DE0868">
          <w:rPr>
            <w:rFonts w:ascii="Arial" w:hAnsi="Arial" w:cs="Arial"/>
          </w:rPr>
          <w:t>maximum</w:t>
        </w:r>
      </w:ins>
      <w:moveTo w:id="475" w:author="Thomas Mak" w:date="2019-08-20T16:31:00Z">
        <w:r w:rsidR="00043C31" w:rsidRPr="00F6308C">
          <w:rPr>
            <w:rFonts w:ascii="Arial" w:hAnsi="Arial" w:cs="Arial"/>
          </w:rPr>
          <w:t xml:space="preserve"> 3 pixels wide, showing the border of the </w:t>
        </w:r>
      </w:moveTo>
      <w:ins w:id="476" w:author="Thomas Mak" w:date="2019-08-20T18:30:00Z">
        <w:r w:rsidR="00C453E7" w:rsidRPr="00E56178">
          <w:rPr>
            <w:rFonts w:ascii="Arial" w:hAnsi="Arial" w:cs="Arial"/>
            <w:lang w:val="pt-BR"/>
          </w:rPr>
          <w:t>1440 x 900 pixels</w:t>
        </w:r>
        <w:r w:rsidR="00C453E7" w:rsidRPr="00F6308C">
          <w:rPr>
            <w:rFonts w:ascii="Arial" w:hAnsi="Arial" w:cs="Arial"/>
          </w:rPr>
          <w:t xml:space="preserve"> </w:t>
        </w:r>
      </w:ins>
      <w:moveTo w:id="477" w:author="Thomas Mak" w:date="2019-08-20T16:31:00Z">
        <w:r w:rsidR="00043C31" w:rsidRPr="00F6308C">
          <w:rPr>
            <w:rFonts w:ascii="Arial" w:hAnsi="Arial" w:cs="Arial"/>
          </w:rPr>
          <w:t>screen resolution</w:t>
        </w:r>
        <w:del w:id="478" w:author="Thomas Mak" w:date="2019-08-20T18:31:00Z">
          <w:r w:rsidR="00043C31" w:rsidRPr="00F6308C" w:rsidDel="00DE0868">
            <w:rPr>
              <w:rFonts w:ascii="Arial" w:hAnsi="Arial" w:cs="Arial"/>
            </w:rPr>
            <w:delText xml:space="preserve"> of the computer</w:delText>
          </w:r>
        </w:del>
        <w:r w:rsidR="00043C31" w:rsidRPr="00F6308C">
          <w:rPr>
            <w:rFonts w:ascii="Arial" w:hAnsi="Arial" w:cs="Arial"/>
          </w:rPr>
          <w:t>.</w:t>
        </w:r>
      </w:moveTo>
    </w:p>
    <w:p w:rsidR="007B7242" w:rsidRPr="00F6308C" w:rsidRDefault="007B7242" w:rsidP="00043C31">
      <w:pPr>
        <w:pStyle w:val="af2"/>
        <w:numPr>
          <w:ilvl w:val="0"/>
          <w:numId w:val="23"/>
        </w:numPr>
        <w:spacing w:after="240" w:line="360" w:lineRule="auto"/>
        <w:rPr>
          <w:ins w:id="479" w:author="Kai-Wen" w:date="2019-08-23T11:22:00Z"/>
          <w:rFonts w:ascii="Arial" w:hAnsi="Arial" w:cs="Arial"/>
          <w:lang w:val="pt-BR"/>
        </w:rPr>
      </w:pPr>
    </w:p>
    <w:moveToRangeEnd w:id="471"/>
    <w:p w:rsidR="00000000" w:rsidRDefault="0007151D">
      <w:pPr>
        <w:pStyle w:val="af2"/>
        <w:tabs>
          <w:tab w:val="left" w:pos="394"/>
        </w:tabs>
        <w:spacing w:before="137" w:line="256" w:lineRule="auto"/>
        <w:ind w:left="393" w:right="226"/>
        <w:rPr>
          <w:color w:val="0000FF"/>
          <w:lang w:eastAsia="zh-TW"/>
          <w:rPrChange w:id="480" w:author="Kai-Wen" w:date="2019-08-23T11:26:00Z">
            <w:rPr>
              <w:lang w:val="pt-BR"/>
            </w:rPr>
          </w:rPrChange>
        </w:rPr>
        <w:pPrChange w:id="481" w:author="Kai-Wen" w:date="2019-08-23T11:24:00Z">
          <w:pPr>
            <w:pStyle w:val="af2"/>
            <w:numPr>
              <w:numId w:val="23"/>
            </w:numPr>
            <w:spacing w:after="240" w:line="360" w:lineRule="auto"/>
            <w:ind w:hanging="360"/>
          </w:pPr>
        </w:pPrChange>
      </w:pPr>
      <w:ins w:id="482" w:author="Kai-Wen" w:date="2019-08-23T11:22:00Z">
        <w:r w:rsidRPr="0007151D">
          <w:rPr>
            <w:rFonts w:ascii="Arial" w:hAnsi="Arial" w:cs="Arial"/>
            <w:color w:val="0000FF"/>
            <w:lang w:val="pt-BR" w:eastAsia="zh-TW"/>
            <w:rPrChange w:id="483" w:author="Kai-Wen" w:date="2019-08-23T11:26:00Z">
              <w:rPr>
                <w:rFonts w:ascii="Arial" w:hAnsi="Arial" w:cs="Arial"/>
                <w:lang w:val="pt-BR" w:eastAsia="zh-TW"/>
              </w:rPr>
            </w:rPrChange>
          </w:rPr>
          <w:t>Mock-up</w:t>
        </w:r>
        <w:r w:rsidRPr="0007151D">
          <w:rPr>
            <w:rFonts w:ascii="Arial" w:hAnsi="Arial" w:cs="Arial" w:hint="eastAsia"/>
            <w:color w:val="0000FF"/>
            <w:lang w:val="pt-BR" w:eastAsia="zh-TW"/>
            <w:rPrChange w:id="484" w:author="Kai-Wen" w:date="2019-08-23T11:26:00Z">
              <w:rPr>
                <w:rFonts w:ascii="Arial" w:hAnsi="Arial" w:cs="Arial" w:hint="eastAsia"/>
                <w:lang w:val="pt-BR" w:eastAsia="zh-TW"/>
              </w:rPr>
            </w:rPrChange>
          </w:rPr>
          <w:t>桌面版</w:t>
        </w:r>
      </w:ins>
      <w:ins w:id="485" w:author="Kai-Wen" w:date="2019-08-23T11:23:00Z">
        <w:r w:rsidRPr="0007151D">
          <w:rPr>
            <w:rFonts w:ascii="Arial" w:hAnsi="Arial" w:cs="Arial" w:hint="eastAsia"/>
            <w:color w:val="0000FF"/>
            <w:lang w:val="pt-BR" w:eastAsia="zh-TW"/>
            <w:rPrChange w:id="486" w:author="Kai-Wen" w:date="2019-08-23T11:26:00Z">
              <w:rPr>
                <w:rFonts w:ascii="Arial" w:hAnsi="Arial" w:cs="Arial" w:hint="eastAsia"/>
                <w:lang w:val="pt-BR" w:eastAsia="zh-TW"/>
              </w:rPr>
            </w:rPrChange>
          </w:rPr>
          <w:t>的解析度，所有</w:t>
        </w:r>
        <w:r w:rsidRPr="0007151D">
          <w:rPr>
            <w:rFonts w:ascii="Arial" w:hAnsi="Arial" w:cs="Arial"/>
            <w:color w:val="0000FF"/>
            <w:lang w:val="pt-BR" w:eastAsia="zh-TW"/>
            <w:rPrChange w:id="487" w:author="Kai-Wen" w:date="2019-08-23T11:26:00Z">
              <w:rPr>
                <w:rFonts w:ascii="Arial" w:hAnsi="Arial" w:cs="Arial"/>
                <w:lang w:val="pt-BR" w:eastAsia="zh-TW"/>
              </w:rPr>
            </w:rPrChange>
          </w:rPr>
          <w:t>mock-up</w:t>
        </w:r>
        <w:r w:rsidRPr="0007151D">
          <w:rPr>
            <w:rFonts w:ascii="Arial" w:hAnsi="Arial" w:cs="Arial" w:hint="eastAsia"/>
            <w:color w:val="0000FF"/>
            <w:lang w:val="pt-BR" w:eastAsia="zh-TW"/>
            <w:rPrChange w:id="488" w:author="Kai-Wen" w:date="2019-08-23T11:26:00Z">
              <w:rPr>
                <w:rFonts w:ascii="Arial" w:hAnsi="Arial" w:cs="Arial" w:hint="eastAsia"/>
                <w:lang w:val="pt-BR" w:eastAsia="zh-TW"/>
              </w:rPr>
            </w:rPrChange>
          </w:rPr>
          <w:t>都必須</w:t>
        </w:r>
        <w:proofErr w:type="gramStart"/>
        <w:r w:rsidRPr="0007151D">
          <w:rPr>
            <w:rFonts w:ascii="Arial" w:hAnsi="Arial" w:cs="Arial" w:hint="eastAsia"/>
            <w:color w:val="0000FF"/>
            <w:lang w:val="pt-BR" w:eastAsia="zh-TW"/>
            <w:rPrChange w:id="489" w:author="Kai-Wen" w:date="2019-08-23T11:26:00Z">
              <w:rPr>
                <w:rFonts w:ascii="Arial" w:hAnsi="Arial" w:cs="Arial" w:hint="eastAsia"/>
                <w:lang w:val="pt-BR" w:eastAsia="zh-TW"/>
              </w:rPr>
            </w:rPrChange>
          </w:rPr>
          <w:t>以滿版像素</w:t>
        </w:r>
        <w:proofErr w:type="gramEnd"/>
        <w:r w:rsidRPr="0007151D">
          <w:rPr>
            <w:rFonts w:ascii="Arial" w:hAnsi="Arial" w:cs="Arial" w:hint="eastAsia"/>
            <w:color w:val="0000FF"/>
            <w:lang w:val="pt-BR" w:eastAsia="zh-TW"/>
            <w:rPrChange w:id="490" w:author="Kai-Wen" w:date="2019-08-23T11:26:00Z">
              <w:rPr>
                <w:rFonts w:ascii="Arial" w:hAnsi="Arial" w:cs="Arial" w:hint="eastAsia"/>
                <w:lang w:val="pt-BR" w:eastAsia="zh-TW"/>
              </w:rPr>
            </w:rPrChange>
          </w:rPr>
          <w:t>呈現，</w:t>
        </w:r>
      </w:ins>
      <w:ins w:id="491" w:author="Kai-Wen" w:date="2019-08-23T11:24:00Z">
        <w:r>
          <w:rPr>
            <w:rFonts w:asciiTheme="minorEastAsia" w:eastAsiaTheme="minorEastAsia" w:hAnsiTheme="minorEastAsia" w:hint="eastAsia"/>
            <w:color w:val="0000FF"/>
            <w:lang w:eastAsia="zh-TW"/>
          </w:rPr>
          <w:t>且必須包含紅色邊線</w:t>
        </w:r>
      </w:ins>
      <w:ins w:id="492" w:author="Kai-Wen" w:date="2019-08-23T11:25:00Z">
        <w:r>
          <w:rPr>
            <w:rFonts w:ascii="新細明體" w:hAnsi="新細明體" w:hint="eastAsia"/>
            <w:color w:val="0000FF"/>
            <w:lang w:eastAsia="zh-TW"/>
          </w:rPr>
          <w:t>，</w:t>
        </w:r>
        <w:r>
          <w:rPr>
            <w:rFonts w:ascii="細明體" w:eastAsia="細明體" w:hAnsi="細明體" w:cs="細明體" w:hint="eastAsia"/>
            <w:color w:val="0000FF"/>
            <w:lang w:eastAsia="zh-TW"/>
          </w:rPr>
          <w:t>邊線最寬</w:t>
        </w:r>
        <w:r>
          <w:rPr>
            <w:rFonts w:ascii="細明體" w:eastAsia="細明體" w:hAnsi="細明體" w:cs="細明體"/>
            <w:color w:val="0000FF"/>
            <w:lang w:eastAsia="zh-TW"/>
          </w:rPr>
          <w:t xml:space="preserve">3 </w:t>
        </w:r>
        <w:r w:rsidRPr="0007151D">
          <w:rPr>
            <w:rFonts w:ascii="Arial" w:eastAsia="細明體" w:hAnsi="Arial" w:cs="Arial"/>
            <w:color w:val="0000FF"/>
            <w:lang w:eastAsia="zh-TW"/>
            <w:rPrChange w:id="493" w:author="Kai-Wen" w:date="2019-08-23T12:13:00Z">
              <w:rPr>
                <w:rFonts w:ascii="細明體" w:eastAsia="細明體" w:hAnsi="細明體" w:cs="細明體"/>
                <w:color w:val="0000FF"/>
                <w:lang w:eastAsia="zh-TW"/>
              </w:rPr>
            </w:rPrChange>
          </w:rPr>
          <w:t>pixel</w:t>
        </w:r>
      </w:ins>
      <w:ins w:id="494" w:author="Kai-Wen" w:date="2019-08-23T11:24:00Z">
        <w:r>
          <w:rPr>
            <w:rFonts w:asciiTheme="minorEastAsia" w:eastAsiaTheme="minorEastAsia" w:hAnsiTheme="minorEastAsia" w:hint="eastAsia"/>
            <w:color w:val="0000FF"/>
            <w:lang w:eastAsia="zh-TW"/>
          </w:rPr>
          <w:t>，顯示螢幕解析度</w:t>
        </w:r>
      </w:ins>
      <w:ins w:id="495" w:author="Kai-Wen" w:date="2019-08-23T11:25:00Z">
        <w:r w:rsidRPr="0007151D">
          <w:rPr>
            <w:rFonts w:ascii="Arial" w:hAnsi="Arial" w:cs="Arial"/>
            <w:color w:val="0000FF"/>
            <w:lang w:eastAsia="zh-TW"/>
            <w:rPrChange w:id="496" w:author="Kai-Wen" w:date="2019-08-23T12:14:00Z">
              <w:rPr>
                <w:rFonts w:asciiTheme="minorEastAsia" w:hAnsiTheme="minorEastAsia"/>
                <w:color w:val="0000FF"/>
                <w:lang w:eastAsia="zh-TW"/>
              </w:rPr>
            </w:rPrChange>
          </w:rPr>
          <w:t>1440x900 pixel</w:t>
        </w:r>
      </w:ins>
      <w:ins w:id="497" w:author="Kai-Wen" w:date="2019-08-23T11:24:00Z">
        <w:r>
          <w:rPr>
            <w:rFonts w:asciiTheme="minorEastAsia" w:eastAsiaTheme="minorEastAsia" w:hAnsiTheme="minorEastAsia" w:hint="eastAsia"/>
            <w:color w:val="0000FF"/>
            <w:lang w:eastAsia="zh-TW"/>
          </w:rPr>
          <w:t>的邊</w:t>
        </w:r>
      </w:ins>
      <w:ins w:id="498" w:author="Kai-Wen" w:date="2019-08-23T11:26:00Z">
        <w:r>
          <w:rPr>
            <w:rFonts w:ascii="細明體" w:eastAsia="細明體" w:hAnsi="細明體" w:cs="細明體" w:hint="eastAsia"/>
            <w:color w:val="0000FF"/>
            <w:lang w:eastAsia="zh-TW"/>
          </w:rPr>
          <w:t>界</w:t>
        </w:r>
        <w:r>
          <w:rPr>
            <w:rFonts w:ascii="新細明體" w:hAnsi="新細明體" w:hint="eastAsia"/>
            <w:color w:val="0000FF"/>
            <w:lang w:eastAsia="zh-TW"/>
          </w:rPr>
          <w:t>。</w:t>
        </w:r>
      </w:ins>
    </w:p>
    <w:p w:rsidR="009D65C1" w:rsidRPr="002D399A" w:rsidRDefault="009D65C1" w:rsidP="009D65C1">
      <w:pPr>
        <w:pStyle w:val="af2"/>
        <w:numPr>
          <w:ilvl w:val="0"/>
          <w:numId w:val="23"/>
        </w:numPr>
        <w:spacing w:after="240" w:line="360" w:lineRule="auto"/>
        <w:rPr>
          <w:ins w:id="499" w:author="Kai-Wen" w:date="2019-08-23T11:27:00Z"/>
          <w:rFonts w:ascii="Arial" w:hAnsi="Arial" w:cs="Arial"/>
          <w:lang w:val="pt-BR"/>
          <w:rPrChange w:id="500" w:author="Kai-Wen" w:date="2019-08-23T11:27:00Z">
            <w:rPr>
              <w:ins w:id="501" w:author="Kai-Wen" w:date="2019-08-23T11:27:00Z"/>
              <w:rFonts w:ascii="Arial" w:hAnsi="Arial" w:cs="Arial"/>
              <w:lang w:eastAsia="zh-TW"/>
            </w:rPr>
          </w:rPrChange>
        </w:rPr>
      </w:pPr>
      <w:r w:rsidRPr="00F6308C">
        <w:rPr>
          <w:rFonts w:ascii="Arial" w:hAnsi="Arial" w:cs="Arial"/>
        </w:rPr>
        <w:t>Element</w:t>
      </w:r>
      <w:ins w:id="502" w:author="Thomas Mak" w:date="2019-08-20T18:31:00Z">
        <w:r w:rsidR="00D24679">
          <w:rPr>
            <w:rFonts w:ascii="Arial" w:hAnsi="Arial" w:cs="Arial"/>
          </w:rPr>
          <w:t>s</w:t>
        </w:r>
      </w:ins>
      <w:r w:rsidRPr="00F6308C">
        <w:rPr>
          <w:rFonts w:ascii="Arial" w:hAnsi="Arial" w:cs="Arial"/>
        </w:rPr>
        <w:t xml:space="preserve"> of web page must be presented:</w:t>
      </w:r>
    </w:p>
    <w:p w:rsidR="00000000" w:rsidRDefault="002D399A">
      <w:pPr>
        <w:pStyle w:val="af2"/>
        <w:spacing w:after="240" w:line="360" w:lineRule="auto"/>
        <w:rPr>
          <w:rFonts w:ascii="Arial" w:hAnsi="Arial" w:cs="Arial"/>
          <w:lang w:val="pt-BR"/>
        </w:rPr>
        <w:pPrChange w:id="503" w:author="Kai-Wen" w:date="2019-08-23T11:27:00Z">
          <w:pPr>
            <w:pStyle w:val="af2"/>
            <w:numPr>
              <w:numId w:val="23"/>
            </w:numPr>
            <w:spacing w:after="240" w:line="360" w:lineRule="auto"/>
            <w:ind w:hanging="360"/>
          </w:pPr>
        </w:pPrChange>
      </w:pPr>
      <w:ins w:id="504" w:author="Kai-Wen" w:date="2019-08-23T11:27:00Z">
        <w:r w:rsidRPr="00403661">
          <w:rPr>
            <w:rFonts w:eastAsiaTheme="minorEastAsia" w:hint="eastAsia"/>
            <w:color w:val="0000FF"/>
            <w:w w:val="105"/>
            <w:lang w:eastAsia="zh-TW"/>
          </w:rPr>
          <w:t>網頁必須呈現的</w:t>
        </w:r>
        <w:r>
          <w:rPr>
            <w:rFonts w:eastAsiaTheme="minorEastAsia" w:hint="eastAsia"/>
            <w:color w:val="0000FF"/>
            <w:w w:val="105"/>
            <w:lang w:eastAsia="zh-TW"/>
          </w:rPr>
          <w:t>元素</w:t>
        </w:r>
        <w:r w:rsidRPr="00403661">
          <w:rPr>
            <w:rFonts w:eastAsiaTheme="minorEastAsia" w:hint="eastAsia"/>
            <w:color w:val="0000FF"/>
            <w:w w:val="105"/>
            <w:lang w:eastAsia="zh-TW"/>
          </w:rPr>
          <w:t>：</w:t>
        </w:r>
      </w:ins>
    </w:p>
    <w:p w:rsidR="009D65C1" w:rsidRPr="00F6308C" w:rsidRDefault="009D65C1" w:rsidP="009D65C1">
      <w:pPr>
        <w:pStyle w:val="af2"/>
        <w:numPr>
          <w:ilvl w:val="1"/>
          <w:numId w:val="23"/>
        </w:numPr>
        <w:spacing w:after="240" w:line="360" w:lineRule="auto"/>
        <w:rPr>
          <w:rStyle w:val="hps"/>
          <w:rFonts w:ascii="Arial" w:hAnsi="Arial" w:cs="Arial"/>
          <w:lang w:val="pt-BR"/>
        </w:rPr>
      </w:pPr>
      <w:r w:rsidRPr="00F6308C">
        <w:rPr>
          <w:rStyle w:val="hps"/>
          <w:rFonts w:ascii="Arial" w:hAnsi="Arial" w:cs="Arial"/>
        </w:rPr>
        <w:t>The logo;</w:t>
      </w:r>
      <w:ins w:id="505" w:author="Kai-Wen" w:date="2019-08-23T11:27:00Z">
        <w:r w:rsidR="002D399A">
          <w:rPr>
            <w:rStyle w:val="hps"/>
            <w:rFonts w:ascii="Arial" w:hAnsi="Arial" w:cs="Arial" w:hint="eastAsia"/>
            <w:lang w:eastAsia="zh-TW"/>
          </w:rPr>
          <w:t xml:space="preserve"> </w:t>
        </w:r>
      </w:ins>
      <w:ins w:id="506" w:author="Kai-Wen" w:date="2019-08-23T11:28:00Z">
        <w:r w:rsidR="0007151D" w:rsidRPr="0007151D">
          <w:rPr>
            <w:rStyle w:val="hps"/>
            <w:rFonts w:ascii="Arial" w:hAnsi="Arial" w:cs="Arial" w:hint="eastAsia"/>
            <w:color w:val="0000FF"/>
            <w:lang w:eastAsia="zh-TW"/>
            <w:rPrChange w:id="507" w:author="Kai-Wen" w:date="2019-08-23T11:30:00Z">
              <w:rPr>
                <w:rStyle w:val="hps"/>
                <w:rFonts w:ascii="Arial" w:hAnsi="Arial" w:cs="Arial" w:hint="eastAsia"/>
                <w:lang w:eastAsia="zh-TW"/>
              </w:rPr>
            </w:rPrChange>
          </w:rPr>
          <w:t>標誌</w:t>
        </w:r>
      </w:ins>
    </w:p>
    <w:p w:rsidR="009D65C1" w:rsidRPr="00F6308C" w:rsidRDefault="009D65C1" w:rsidP="009D65C1">
      <w:pPr>
        <w:pStyle w:val="af2"/>
        <w:numPr>
          <w:ilvl w:val="1"/>
          <w:numId w:val="23"/>
        </w:numPr>
        <w:spacing w:after="240" w:line="360" w:lineRule="auto"/>
        <w:rPr>
          <w:rStyle w:val="hps"/>
          <w:rFonts w:ascii="Arial" w:hAnsi="Arial" w:cs="Arial"/>
          <w:lang w:val="pt-BR"/>
        </w:rPr>
      </w:pPr>
      <w:r w:rsidRPr="00F6308C">
        <w:rPr>
          <w:rStyle w:val="hps"/>
          <w:rFonts w:ascii="Arial" w:hAnsi="Arial" w:cs="Arial"/>
        </w:rPr>
        <w:t>Social icons for sharing;</w:t>
      </w:r>
      <w:ins w:id="508" w:author="Kai-Wen" w:date="2019-08-23T11:28:00Z">
        <w:r w:rsidR="002D399A">
          <w:rPr>
            <w:rStyle w:val="hps"/>
            <w:rFonts w:ascii="Arial" w:hAnsi="Arial" w:cs="Arial" w:hint="eastAsia"/>
            <w:lang w:eastAsia="zh-TW"/>
          </w:rPr>
          <w:t xml:space="preserve"> </w:t>
        </w:r>
        <w:r w:rsidR="0007151D" w:rsidRPr="0007151D">
          <w:rPr>
            <w:rStyle w:val="hps"/>
            <w:rFonts w:ascii="Arial" w:hAnsi="Arial" w:cs="Arial" w:hint="eastAsia"/>
            <w:color w:val="0000FF"/>
            <w:lang w:eastAsia="zh-TW"/>
            <w:rPrChange w:id="509" w:author="Kai-Wen" w:date="2019-08-23T11:30:00Z">
              <w:rPr>
                <w:rStyle w:val="hps"/>
                <w:rFonts w:ascii="Arial" w:hAnsi="Arial" w:cs="Arial" w:hint="eastAsia"/>
                <w:lang w:eastAsia="zh-TW"/>
              </w:rPr>
            </w:rPrChange>
          </w:rPr>
          <w:t>社群媒體分享圖示</w:t>
        </w:r>
      </w:ins>
    </w:p>
    <w:p w:rsidR="009D65C1" w:rsidRPr="002D399A" w:rsidRDefault="009D65C1" w:rsidP="009D65C1">
      <w:pPr>
        <w:pStyle w:val="af2"/>
        <w:numPr>
          <w:ilvl w:val="1"/>
          <w:numId w:val="23"/>
        </w:numPr>
        <w:spacing w:after="240" w:line="360" w:lineRule="auto"/>
        <w:rPr>
          <w:ins w:id="510" w:author="Kai-Wen" w:date="2019-08-23T11:28:00Z"/>
          <w:rStyle w:val="hps"/>
          <w:rFonts w:ascii="Arial" w:hAnsi="Arial" w:cs="Arial"/>
          <w:lang w:val="pt-BR"/>
          <w:rPrChange w:id="511" w:author="Kai-Wen" w:date="2019-08-23T11:28:00Z">
            <w:rPr>
              <w:ins w:id="512" w:author="Kai-Wen" w:date="2019-08-23T11:28:00Z"/>
              <w:rStyle w:val="hps"/>
              <w:rFonts w:ascii="Arial" w:hAnsi="Arial" w:cs="Arial"/>
              <w:lang w:eastAsia="zh-TW"/>
            </w:rPr>
          </w:rPrChange>
        </w:rPr>
      </w:pPr>
      <w:r w:rsidRPr="00F6308C">
        <w:rPr>
          <w:rStyle w:val="hps"/>
          <w:rFonts w:ascii="Arial" w:hAnsi="Arial" w:cs="Arial"/>
          <w:lang w:val="pt-BR"/>
        </w:rPr>
        <w:t xml:space="preserve">Link to the </w:t>
      </w:r>
      <w:r w:rsidRPr="00F6308C">
        <w:rPr>
          <w:rStyle w:val="hps"/>
          <w:rFonts w:ascii="Arial" w:hAnsi="Arial" w:cs="Arial"/>
        </w:rPr>
        <w:t>page</w:t>
      </w:r>
      <w:r w:rsidRPr="00F6308C">
        <w:rPr>
          <w:rStyle w:val="hps"/>
          <w:rFonts w:ascii="Arial" w:hAnsi="Arial" w:cs="Arial"/>
          <w:lang w:val="pt-BR"/>
        </w:rPr>
        <w:t xml:space="preserve"> with </w:t>
      </w:r>
      <w:ins w:id="513" w:author="Thomas Mak" w:date="2019-08-20T18:31:00Z">
        <w:r w:rsidR="00D24679">
          <w:rPr>
            <w:rStyle w:val="hps"/>
            <w:rFonts w:ascii="Arial" w:hAnsi="Arial" w:cs="Arial"/>
            <w:lang w:val="pt-BR"/>
          </w:rPr>
          <w:t>“</w:t>
        </w:r>
      </w:ins>
      <w:del w:id="514" w:author="Thomas Mak" w:date="2019-08-20T18:32:00Z">
        <w:r w:rsidRPr="00F6308C" w:rsidDel="004979A8">
          <w:rPr>
            <w:rStyle w:val="hps"/>
            <w:rFonts w:ascii="Arial" w:hAnsi="Arial" w:cs="Arial"/>
            <w:lang w:val="pt-BR"/>
          </w:rPr>
          <w:delText xml:space="preserve">suggestions </w:delText>
        </w:r>
      </w:del>
      <w:ins w:id="515" w:author="Thomas Mak" w:date="2019-08-20T18:32:00Z">
        <w:r w:rsidR="004979A8">
          <w:rPr>
            <w:rStyle w:val="hps"/>
            <w:rFonts w:ascii="Arial" w:hAnsi="Arial" w:cs="Arial"/>
            <w:lang w:val="pt-BR"/>
          </w:rPr>
          <w:t>S</w:t>
        </w:r>
        <w:r w:rsidR="004979A8" w:rsidRPr="00F6308C">
          <w:rPr>
            <w:rStyle w:val="hps"/>
            <w:rFonts w:ascii="Arial" w:hAnsi="Arial" w:cs="Arial"/>
            <w:lang w:val="pt-BR"/>
          </w:rPr>
          <w:t xml:space="preserve">uggestions </w:t>
        </w:r>
      </w:ins>
      <w:r w:rsidRPr="00F6308C">
        <w:rPr>
          <w:rStyle w:val="hps"/>
          <w:rFonts w:ascii="Arial" w:hAnsi="Arial" w:cs="Arial"/>
          <w:lang w:val="pt-BR"/>
        </w:rPr>
        <w:t xml:space="preserve">and </w:t>
      </w:r>
      <w:del w:id="516" w:author="Thomas Mak" w:date="2019-08-20T18:32:00Z">
        <w:r w:rsidRPr="00F6308C" w:rsidDel="004979A8">
          <w:rPr>
            <w:rStyle w:val="hps"/>
            <w:rFonts w:ascii="Arial" w:hAnsi="Arial" w:cs="Arial"/>
            <w:lang w:val="pt-BR"/>
          </w:rPr>
          <w:delText>feedback</w:delText>
        </w:r>
      </w:del>
      <w:ins w:id="517" w:author="Thomas Mak" w:date="2019-08-20T18:32:00Z">
        <w:r w:rsidR="004979A8">
          <w:rPr>
            <w:rStyle w:val="hps"/>
            <w:rFonts w:ascii="Arial" w:hAnsi="Arial" w:cs="Arial"/>
            <w:lang w:val="pt-BR"/>
          </w:rPr>
          <w:t>F</w:t>
        </w:r>
        <w:r w:rsidR="004979A8" w:rsidRPr="00F6308C">
          <w:rPr>
            <w:rStyle w:val="hps"/>
            <w:rFonts w:ascii="Arial" w:hAnsi="Arial" w:cs="Arial"/>
            <w:lang w:val="pt-BR"/>
          </w:rPr>
          <w:t>eedback</w:t>
        </w:r>
        <w:r w:rsidR="00D24679">
          <w:rPr>
            <w:rStyle w:val="hps"/>
            <w:rFonts w:ascii="Arial" w:hAnsi="Arial" w:cs="Arial"/>
            <w:lang w:val="pt-BR"/>
          </w:rPr>
          <w:t>”</w:t>
        </w:r>
      </w:ins>
      <w:del w:id="518" w:author="Thomas Mak" w:date="2019-08-20T18:32:00Z">
        <w:r w:rsidRPr="00F6308C" w:rsidDel="00880D85">
          <w:rPr>
            <w:rStyle w:val="hps"/>
            <w:rFonts w:ascii="Arial" w:hAnsi="Arial" w:cs="Arial"/>
            <w:lang w:val="pt-BR"/>
          </w:rPr>
          <w:delText xml:space="preserve"> on the application</w:delText>
        </w:r>
      </w:del>
      <w:r w:rsidRPr="00F6308C">
        <w:rPr>
          <w:rStyle w:val="hps"/>
          <w:rFonts w:ascii="Arial" w:hAnsi="Arial" w:cs="Arial"/>
        </w:rPr>
        <w:t>;</w:t>
      </w:r>
      <w:ins w:id="519" w:author="Kai-Wen" w:date="2019-08-23T11:28:00Z">
        <w:r w:rsidR="002D399A">
          <w:rPr>
            <w:rStyle w:val="hps"/>
            <w:rFonts w:ascii="Arial" w:hAnsi="Arial" w:cs="Arial" w:hint="eastAsia"/>
            <w:lang w:eastAsia="zh-TW"/>
          </w:rPr>
          <w:t xml:space="preserve"> </w:t>
        </w:r>
      </w:ins>
    </w:p>
    <w:p w:rsidR="00000000" w:rsidRDefault="002D399A">
      <w:pPr>
        <w:pStyle w:val="af2"/>
        <w:spacing w:after="240" w:line="360" w:lineRule="auto"/>
        <w:ind w:left="1440"/>
        <w:rPr>
          <w:rStyle w:val="hps"/>
          <w:rFonts w:ascii="Arial" w:hAnsi="Arial" w:cs="Arial"/>
          <w:lang w:val="pt-BR" w:eastAsia="zh-TW"/>
        </w:rPr>
        <w:pPrChange w:id="520" w:author="Kai-Wen" w:date="2019-08-23T11:28:00Z">
          <w:pPr>
            <w:pStyle w:val="af2"/>
            <w:numPr>
              <w:ilvl w:val="1"/>
              <w:numId w:val="23"/>
            </w:numPr>
            <w:spacing w:after="240" w:line="360" w:lineRule="auto"/>
            <w:ind w:left="1440" w:hanging="360"/>
          </w:pPr>
        </w:pPrChange>
      </w:pPr>
      <w:ins w:id="521" w:author="Kai-Wen" w:date="2019-08-23T11:28:00Z">
        <w:r w:rsidRPr="00403661">
          <w:rPr>
            <w:rFonts w:eastAsiaTheme="minorEastAsia" w:hint="eastAsia"/>
            <w:color w:val="0000FF"/>
            <w:w w:val="105"/>
            <w:lang w:eastAsia="zh-TW"/>
          </w:rPr>
          <w:t>有連結可以連到建議與回饋的網頁</w:t>
        </w:r>
      </w:ins>
    </w:p>
    <w:p w:rsidR="00E56178" w:rsidRPr="002D399A" w:rsidRDefault="00E56178" w:rsidP="009D65C1">
      <w:pPr>
        <w:pStyle w:val="af2"/>
        <w:numPr>
          <w:ilvl w:val="1"/>
          <w:numId w:val="23"/>
        </w:numPr>
        <w:spacing w:after="240" w:line="360" w:lineRule="auto"/>
        <w:rPr>
          <w:ins w:id="522" w:author="Kai-Wen" w:date="2019-08-23T11:28:00Z"/>
          <w:rStyle w:val="hps"/>
          <w:rFonts w:ascii="Arial" w:hAnsi="Arial" w:cs="Arial"/>
          <w:lang w:val="pt-BR"/>
          <w:rPrChange w:id="523" w:author="Kai-Wen" w:date="2019-08-23T11:28:00Z">
            <w:rPr>
              <w:ins w:id="524" w:author="Kai-Wen" w:date="2019-08-23T11:28:00Z"/>
              <w:rStyle w:val="hps"/>
              <w:rFonts w:ascii="Arial" w:hAnsi="Arial" w:cs="Arial"/>
              <w:lang w:eastAsia="zh-TW"/>
            </w:rPr>
          </w:rPrChange>
        </w:rPr>
      </w:pPr>
      <w:r>
        <w:rPr>
          <w:rStyle w:val="hps"/>
          <w:rFonts w:ascii="Arial" w:hAnsi="Arial" w:cs="Arial"/>
        </w:rPr>
        <w:t>Screenshot(s) of the viewer.</w:t>
      </w:r>
    </w:p>
    <w:p w:rsidR="00000000" w:rsidRDefault="0007151D">
      <w:pPr>
        <w:pStyle w:val="af2"/>
        <w:spacing w:after="240" w:line="360" w:lineRule="auto"/>
        <w:ind w:left="1440"/>
        <w:rPr>
          <w:rStyle w:val="hps"/>
          <w:rFonts w:ascii="Arial" w:hAnsi="Arial" w:cs="Arial"/>
          <w:color w:val="0000FF"/>
          <w:lang w:val="pt-BR"/>
          <w:rPrChange w:id="525" w:author="Kai-Wen" w:date="2019-08-23T11:30:00Z">
            <w:rPr>
              <w:rStyle w:val="hps"/>
              <w:rFonts w:ascii="Arial" w:hAnsi="Arial" w:cs="Arial"/>
              <w:lang w:val="pt-BR"/>
            </w:rPr>
          </w:rPrChange>
        </w:rPr>
        <w:pPrChange w:id="526" w:author="Kai-Wen" w:date="2019-08-23T11:28:00Z">
          <w:pPr>
            <w:pStyle w:val="af2"/>
            <w:numPr>
              <w:ilvl w:val="1"/>
              <w:numId w:val="23"/>
            </w:numPr>
            <w:spacing w:after="240" w:line="360" w:lineRule="auto"/>
            <w:ind w:left="1440" w:hanging="360"/>
          </w:pPr>
        </w:pPrChange>
      </w:pPr>
      <w:ins w:id="527" w:author="Kai-Wen" w:date="2019-08-23T11:29:00Z">
        <w:r w:rsidRPr="0007151D">
          <w:rPr>
            <w:rStyle w:val="hps"/>
            <w:rFonts w:ascii="Arial" w:hAnsi="Arial" w:cs="Arial" w:hint="eastAsia"/>
            <w:color w:val="0000FF"/>
            <w:lang w:eastAsia="zh-TW"/>
            <w:rPrChange w:id="528" w:author="Kai-Wen" w:date="2019-08-23T11:30:00Z">
              <w:rPr>
                <w:rStyle w:val="hps"/>
                <w:rFonts w:ascii="Arial" w:hAnsi="Arial" w:cs="Arial" w:hint="eastAsia"/>
                <w:lang w:eastAsia="zh-TW"/>
              </w:rPr>
            </w:rPrChange>
          </w:rPr>
          <w:t>觀看模式的螢幕截圖</w:t>
        </w:r>
      </w:ins>
    </w:p>
    <w:p w:rsidR="00E56178" w:rsidRPr="002D399A" w:rsidRDefault="00E56178" w:rsidP="00E56178">
      <w:pPr>
        <w:pStyle w:val="af2"/>
        <w:numPr>
          <w:ilvl w:val="1"/>
          <w:numId w:val="23"/>
        </w:numPr>
        <w:spacing w:after="240" w:line="360" w:lineRule="auto"/>
        <w:rPr>
          <w:ins w:id="529" w:author="Kai-Wen" w:date="2019-08-23T11:29:00Z"/>
          <w:rStyle w:val="hps"/>
          <w:rFonts w:ascii="Arial" w:hAnsi="Arial" w:cs="Arial"/>
          <w:lang w:val="pt-BR"/>
          <w:rPrChange w:id="530" w:author="Kai-Wen" w:date="2019-08-23T11:29:00Z">
            <w:rPr>
              <w:ins w:id="531" w:author="Kai-Wen" w:date="2019-08-23T11:29:00Z"/>
              <w:rStyle w:val="hps"/>
              <w:rFonts w:ascii="Arial" w:hAnsi="Arial" w:cs="Arial"/>
              <w:lang w:eastAsia="zh-TW"/>
            </w:rPr>
          </w:rPrChange>
        </w:rPr>
      </w:pPr>
      <w:r>
        <w:rPr>
          <w:rStyle w:val="hps"/>
          <w:rFonts w:ascii="Arial" w:hAnsi="Arial" w:cs="Arial"/>
        </w:rPr>
        <w:t xml:space="preserve">Screenshot(s) of the editor. </w:t>
      </w:r>
    </w:p>
    <w:p w:rsidR="00000000" w:rsidRDefault="0007151D">
      <w:pPr>
        <w:pStyle w:val="af2"/>
        <w:spacing w:after="240" w:line="360" w:lineRule="auto"/>
        <w:ind w:left="1440"/>
        <w:rPr>
          <w:rStyle w:val="hps"/>
          <w:rFonts w:ascii="Arial" w:hAnsi="Arial" w:cs="Arial"/>
          <w:color w:val="0000FF"/>
          <w:lang w:val="pt-BR"/>
          <w:rPrChange w:id="532" w:author="Kai-Wen" w:date="2019-08-23T11:30:00Z">
            <w:rPr>
              <w:rStyle w:val="hps"/>
              <w:rFonts w:ascii="Arial" w:hAnsi="Arial" w:cs="Arial"/>
              <w:lang w:val="pt-BR"/>
            </w:rPr>
          </w:rPrChange>
        </w:rPr>
        <w:pPrChange w:id="533" w:author="Kai-Wen" w:date="2019-08-23T11:29:00Z">
          <w:pPr>
            <w:pStyle w:val="af2"/>
            <w:numPr>
              <w:ilvl w:val="1"/>
              <w:numId w:val="23"/>
            </w:numPr>
            <w:spacing w:after="240" w:line="360" w:lineRule="auto"/>
            <w:ind w:left="1440" w:hanging="360"/>
          </w:pPr>
        </w:pPrChange>
      </w:pPr>
      <w:ins w:id="534" w:author="Kai-Wen" w:date="2019-08-23T11:29:00Z">
        <w:r w:rsidRPr="0007151D">
          <w:rPr>
            <w:rStyle w:val="hps"/>
            <w:rFonts w:ascii="Arial" w:hAnsi="Arial" w:cs="Arial" w:hint="eastAsia"/>
            <w:color w:val="0000FF"/>
            <w:lang w:eastAsia="zh-TW"/>
            <w:rPrChange w:id="535" w:author="Kai-Wen" w:date="2019-08-23T11:30:00Z">
              <w:rPr>
                <w:rStyle w:val="hps"/>
                <w:rFonts w:ascii="Arial" w:hAnsi="Arial" w:cs="Arial" w:hint="eastAsia"/>
                <w:lang w:eastAsia="zh-TW"/>
              </w:rPr>
            </w:rPrChange>
          </w:rPr>
          <w:t>編輯模式的螢幕截圖</w:t>
        </w:r>
      </w:ins>
    </w:p>
    <w:p w:rsidR="00E56178" w:rsidRDefault="00E56178" w:rsidP="00E56178">
      <w:pPr>
        <w:pStyle w:val="af2"/>
        <w:numPr>
          <w:ilvl w:val="1"/>
          <w:numId w:val="23"/>
        </w:numPr>
        <w:spacing w:after="240" w:line="360" w:lineRule="auto"/>
        <w:rPr>
          <w:ins w:id="536" w:author="Kai-Wen" w:date="2019-08-23T11:29:00Z"/>
          <w:rFonts w:ascii="Arial" w:hAnsi="Arial" w:cs="Arial"/>
          <w:lang w:val="pt-BR"/>
        </w:rPr>
      </w:pPr>
      <w:r>
        <w:rPr>
          <w:rFonts w:ascii="Arial" w:hAnsi="Arial" w:cs="Arial"/>
        </w:rPr>
        <w:t xml:space="preserve">Interactive </w:t>
      </w:r>
      <w:r w:rsidRPr="00F6308C">
        <w:rPr>
          <w:rFonts w:ascii="Arial" w:hAnsi="Arial" w:cs="Arial"/>
        </w:rPr>
        <w:t>“H</w:t>
      </w:r>
      <w:r w:rsidRPr="00F6308C">
        <w:rPr>
          <w:rFonts w:ascii="Arial" w:hAnsi="Arial" w:cs="Arial"/>
          <w:lang w:val="pt-BR"/>
        </w:rPr>
        <w:t>ow it works” with a screenshot</w:t>
      </w:r>
      <w:r>
        <w:rPr>
          <w:rFonts w:ascii="Arial" w:hAnsi="Arial" w:cs="Arial"/>
          <w:lang w:val="pt-BR"/>
        </w:rPr>
        <w:t>(s)</w:t>
      </w:r>
      <w:r w:rsidRPr="00F6308C">
        <w:rPr>
          <w:rFonts w:ascii="Arial" w:hAnsi="Arial" w:cs="Arial"/>
          <w:lang w:val="pt-BR"/>
        </w:rPr>
        <w:t xml:space="preserve"> of user interface for editor and view modes</w:t>
      </w:r>
    </w:p>
    <w:p w:rsidR="00000000" w:rsidRDefault="0007151D">
      <w:pPr>
        <w:pStyle w:val="af2"/>
        <w:spacing w:after="240" w:line="360" w:lineRule="auto"/>
        <w:ind w:left="1440"/>
        <w:rPr>
          <w:rFonts w:ascii="Arial" w:hAnsi="Arial" w:cs="Arial"/>
          <w:color w:val="0000FF"/>
          <w:lang w:val="pt-BR"/>
          <w:rPrChange w:id="537" w:author="Kai-Wen" w:date="2019-08-23T11:31:00Z">
            <w:rPr>
              <w:rFonts w:ascii="Arial" w:hAnsi="Arial" w:cs="Arial"/>
              <w:lang w:val="pt-BR"/>
            </w:rPr>
          </w:rPrChange>
        </w:rPr>
        <w:pPrChange w:id="538" w:author="Kai-Wen" w:date="2019-08-23T11:29:00Z">
          <w:pPr>
            <w:pStyle w:val="af2"/>
            <w:numPr>
              <w:ilvl w:val="1"/>
              <w:numId w:val="23"/>
            </w:numPr>
            <w:spacing w:after="240" w:line="360" w:lineRule="auto"/>
            <w:ind w:left="1440" w:hanging="360"/>
          </w:pPr>
        </w:pPrChange>
      </w:pPr>
      <w:ins w:id="539" w:author="Kai-Wen" w:date="2019-08-23T11:30:00Z">
        <w:r w:rsidRPr="0007151D">
          <w:rPr>
            <w:rFonts w:ascii="Arial" w:hAnsi="Arial" w:cs="Arial" w:hint="eastAsia"/>
            <w:color w:val="0000FF"/>
            <w:lang w:val="pt-BR" w:eastAsia="zh-TW"/>
            <w:rPrChange w:id="540" w:author="Kai-Wen" w:date="2019-08-23T11:31:00Z">
              <w:rPr>
                <w:rFonts w:ascii="Arial" w:hAnsi="Arial" w:cs="Arial" w:hint="eastAsia"/>
                <w:lang w:val="pt-BR" w:eastAsia="zh-TW"/>
              </w:rPr>
            </w:rPrChange>
          </w:rPr>
          <w:t>互動式介紹</w:t>
        </w:r>
        <w:r w:rsidRPr="0007151D">
          <w:rPr>
            <w:rFonts w:ascii="Arial" w:hAnsi="Arial" w:cs="Arial"/>
            <w:color w:val="0000FF"/>
            <w:lang w:val="pt-BR" w:eastAsia="zh-TW"/>
            <w:rPrChange w:id="541" w:author="Kai-Wen" w:date="2019-08-23T11:31:00Z">
              <w:rPr>
                <w:rFonts w:ascii="Arial" w:hAnsi="Arial" w:cs="Arial"/>
                <w:lang w:val="pt-BR" w:eastAsia="zh-TW"/>
              </w:rPr>
            </w:rPrChange>
          </w:rPr>
          <w:t xml:space="preserve"> </w:t>
        </w:r>
        <w:r w:rsidRPr="0007151D">
          <w:rPr>
            <w:rFonts w:ascii="Arial" w:hAnsi="Arial" w:cs="Arial"/>
            <w:color w:val="0000FF"/>
            <w:rPrChange w:id="542" w:author="Kai-Wen" w:date="2019-08-23T11:31:00Z">
              <w:rPr>
                <w:rFonts w:ascii="Arial" w:hAnsi="Arial" w:cs="Arial"/>
              </w:rPr>
            </w:rPrChange>
          </w:rPr>
          <w:t>“H</w:t>
        </w:r>
        <w:r w:rsidRPr="0007151D">
          <w:rPr>
            <w:rFonts w:ascii="Arial" w:hAnsi="Arial" w:cs="Arial"/>
            <w:color w:val="0000FF"/>
            <w:lang w:val="pt-BR"/>
            <w:rPrChange w:id="543" w:author="Kai-Wen" w:date="2019-08-23T11:31:00Z">
              <w:rPr>
                <w:rFonts w:ascii="Arial" w:hAnsi="Arial" w:cs="Arial"/>
                <w:lang w:val="pt-BR"/>
              </w:rPr>
            </w:rPrChange>
          </w:rPr>
          <w:t>ow it works”</w:t>
        </w:r>
        <w:r w:rsidRPr="0007151D">
          <w:rPr>
            <w:rFonts w:ascii="Arial" w:hAnsi="Arial" w:cs="Arial" w:hint="eastAsia"/>
            <w:color w:val="0000FF"/>
            <w:lang w:val="pt-BR" w:eastAsia="zh-TW"/>
            <w:rPrChange w:id="544" w:author="Kai-Wen" w:date="2019-08-23T11:31:00Z">
              <w:rPr>
                <w:rFonts w:ascii="Arial" w:hAnsi="Arial" w:cs="Arial" w:hint="eastAsia"/>
                <w:lang w:val="pt-BR" w:eastAsia="zh-TW"/>
              </w:rPr>
            </w:rPrChange>
          </w:rPr>
          <w:t>，要用</w:t>
        </w:r>
      </w:ins>
      <w:ins w:id="545" w:author="Kai-Wen" w:date="2019-08-23T11:32:00Z">
        <w:r w:rsidR="002D399A">
          <w:rPr>
            <w:rFonts w:ascii="Arial" w:hAnsi="Arial" w:cs="Arial" w:hint="eastAsia"/>
            <w:color w:val="0000FF"/>
            <w:lang w:val="pt-BR" w:eastAsia="zh-TW"/>
          </w:rPr>
          <w:t>editor</w:t>
        </w:r>
        <w:r w:rsidR="002D399A">
          <w:rPr>
            <w:rFonts w:ascii="Arial" w:hAnsi="Arial" w:cs="Arial" w:hint="eastAsia"/>
            <w:color w:val="0000FF"/>
            <w:lang w:val="pt-BR" w:eastAsia="zh-TW"/>
          </w:rPr>
          <w:t>和</w:t>
        </w:r>
        <w:r w:rsidR="002D399A">
          <w:rPr>
            <w:rFonts w:ascii="Arial" w:hAnsi="Arial" w:cs="Arial" w:hint="eastAsia"/>
            <w:color w:val="0000FF"/>
            <w:lang w:val="pt-BR" w:eastAsia="zh-TW"/>
          </w:rPr>
          <w:t>view mode</w:t>
        </w:r>
      </w:ins>
      <w:ins w:id="546" w:author="Kai-Wen" w:date="2019-08-23T11:31:00Z">
        <w:r w:rsidRPr="0007151D">
          <w:rPr>
            <w:rFonts w:ascii="Arial" w:hAnsi="Arial" w:cs="Arial" w:hint="eastAsia"/>
            <w:color w:val="0000FF"/>
            <w:lang w:val="pt-BR" w:eastAsia="zh-TW"/>
            <w:rPrChange w:id="547" w:author="Kai-Wen" w:date="2019-08-23T11:31:00Z">
              <w:rPr>
                <w:rFonts w:ascii="Arial" w:hAnsi="Arial" w:cs="Arial" w:hint="eastAsia"/>
                <w:lang w:val="pt-BR" w:eastAsia="zh-TW"/>
              </w:rPr>
            </w:rPrChange>
          </w:rPr>
          <w:t>的使用者介面截圖</w:t>
        </w:r>
      </w:ins>
    </w:p>
    <w:p w:rsidR="00E56178" w:rsidRPr="00F6308C" w:rsidRDefault="00E56178" w:rsidP="00E56178">
      <w:pPr>
        <w:pStyle w:val="af2"/>
        <w:numPr>
          <w:ilvl w:val="1"/>
          <w:numId w:val="23"/>
        </w:numPr>
        <w:spacing w:after="240" w:line="360" w:lineRule="auto"/>
        <w:rPr>
          <w:rFonts w:ascii="Arial" w:hAnsi="Arial" w:cs="Arial"/>
          <w:lang w:val="pt-BR"/>
        </w:rPr>
      </w:pPr>
      <w:r w:rsidRPr="00F6308C">
        <w:rPr>
          <w:rFonts w:ascii="Arial" w:hAnsi="Arial" w:cs="Arial"/>
          <w:lang w:val="pt-BR"/>
        </w:rPr>
        <w:t>Call to action to test the product;</w:t>
      </w:r>
      <w:r>
        <w:rPr>
          <w:rFonts w:ascii="Arial" w:hAnsi="Arial" w:cs="Arial"/>
          <w:lang w:val="pt-BR"/>
        </w:rPr>
        <w:tab/>
      </w:r>
      <w:ins w:id="548" w:author="Kai-Wen" w:date="2019-08-23T11:30:00Z">
        <w:r w:rsidR="002D399A">
          <w:rPr>
            <w:rFonts w:asciiTheme="minorEastAsia" w:eastAsiaTheme="minorEastAsia" w:hAnsiTheme="minorEastAsia" w:hint="eastAsia"/>
            <w:color w:val="0000FF"/>
            <w:lang w:eastAsia="zh-TW"/>
          </w:rPr>
          <w:t>行動呼籲(</w:t>
        </w:r>
        <w:r w:rsidR="0007151D" w:rsidRPr="0007151D">
          <w:rPr>
            <w:rFonts w:ascii="Arial" w:eastAsiaTheme="minorEastAsia" w:hAnsi="Arial" w:cs="Arial"/>
            <w:color w:val="0000FF"/>
            <w:lang w:eastAsia="zh-TW"/>
            <w:rPrChange w:id="549" w:author="Kai-Wen" w:date="2019-08-23T12:14:00Z">
              <w:rPr>
                <w:rFonts w:asciiTheme="minorEastAsia" w:eastAsiaTheme="minorEastAsia" w:hAnsiTheme="minorEastAsia"/>
                <w:color w:val="0000FF"/>
                <w:lang w:eastAsia="zh-TW"/>
              </w:rPr>
            </w:rPrChange>
          </w:rPr>
          <w:t>call to action</w:t>
        </w:r>
        <w:r w:rsidR="002D399A">
          <w:rPr>
            <w:rFonts w:asciiTheme="minorEastAsia" w:eastAsiaTheme="minorEastAsia" w:hAnsiTheme="minorEastAsia" w:hint="eastAsia"/>
            <w:color w:val="0000FF"/>
            <w:lang w:eastAsia="zh-TW"/>
          </w:rPr>
          <w:t>) 鼓</w:t>
        </w:r>
        <w:r w:rsidR="002D399A" w:rsidRPr="00BF7C0F">
          <w:rPr>
            <w:rFonts w:asciiTheme="minorEastAsia" w:eastAsiaTheme="minorEastAsia" w:hAnsiTheme="minorEastAsia" w:hint="eastAsia"/>
            <w:color w:val="0000FF"/>
            <w:lang w:eastAsia="zh-TW"/>
          </w:rPr>
          <w:t>勵大家嘗試這個產品</w:t>
        </w:r>
      </w:ins>
    </w:p>
    <w:p w:rsidR="009D65C1" w:rsidRDefault="00E56178" w:rsidP="00E56178">
      <w:pPr>
        <w:pStyle w:val="af2"/>
        <w:numPr>
          <w:ilvl w:val="0"/>
          <w:numId w:val="23"/>
        </w:numPr>
        <w:spacing w:after="240" w:line="360" w:lineRule="auto"/>
        <w:rPr>
          <w:ins w:id="550" w:author="Kai-Wen" w:date="2019-08-23T11:31:00Z"/>
          <w:rStyle w:val="hps"/>
          <w:rFonts w:ascii="Arial" w:hAnsi="Arial" w:cs="Arial"/>
          <w:lang w:val="pt-BR"/>
        </w:rPr>
      </w:pPr>
      <w:r>
        <w:rPr>
          <w:rStyle w:val="hps"/>
          <w:rFonts w:ascii="Arial" w:hAnsi="Arial" w:cs="Arial"/>
        </w:rPr>
        <w:t xml:space="preserve">The following information </w:t>
      </w:r>
      <w:r w:rsidR="009D65C1" w:rsidRPr="00F6308C">
        <w:rPr>
          <w:rStyle w:val="hps"/>
          <w:rFonts w:ascii="Arial" w:hAnsi="Arial" w:cs="Arial"/>
          <w:lang w:val="pt-BR"/>
        </w:rPr>
        <w:t>should be presented on</w:t>
      </w:r>
      <w:r w:rsidR="009D65C1" w:rsidRPr="00F6308C">
        <w:rPr>
          <w:rStyle w:val="hps"/>
          <w:rFonts w:ascii="Arial" w:hAnsi="Arial" w:cs="Arial"/>
        </w:rPr>
        <w:t xml:space="preserve"> the</w:t>
      </w:r>
      <w:r w:rsidR="009D65C1" w:rsidRPr="00F6308C">
        <w:rPr>
          <w:rStyle w:val="hps"/>
          <w:rFonts w:ascii="Arial" w:hAnsi="Arial" w:cs="Arial"/>
          <w:lang w:val="pt-BR"/>
        </w:rPr>
        <w:t xml:space="preserve"> web page in creative view </w:t>
      </w:r>
      <w:r w:rsidR="009D65C1" w:rsidRPr="00F6308C">
        <w:rPr>
          <w:rStyle w:val="hps"/>
          <w:rFonts w:ascii="Arial" w:hAnsi="Arial" w:cs="Arial"/>
        </w:rPr>
        <w:t>to attract attention (text will be prepared for you in media folder):</w:t>
      </w:r>
      <w:r w:rsidR="009D65C1" w:rsidRPr="00F6308C">
        <w:rPr>
          <w:rStyle w:val="hps"/>
          <w:rFonts w:ascii="Arial" w:hAnsi="Arial" w:cs="Arial"/>
          <w:lang w:val="pt-BR"/>
        </w:rPr>
        <w:t xml:space="preserve"> </w:t>
      </w:r>
    </w:p>
    <w:p w:rsidR="00000000" w:rsidRDefault="002D399A">
      <w:pPr>
        <w:pStyle w:val="af2"/>
        <w:spacing w:after="240" w:line="360" w:lineRule="auto"/>
        <w:rPr>
          <w:rStyle w:val="hps"/>
          <w:rFonts w:ascii="Arial" w:hAnsi="Arial" w:cs="Arial"/>
          <w:lang w:val="pt-BR" w:eastAsia="zh-TW"/>
        </w:rPr>
        <w:pPrChange w:id="551" w:author="Kai-Wen" w:date="2019-08-23T11:31:00Z">
          <w:pPr>
            <w:pStyle w:val="af2"/>
            <w:numPr>
              <w:numId w:val="23"/>
            </w:numPr>
            <w:spacing w:after="240" w:line="360" w:lineRule="auto"/>
            <w:ind w:hanging="360"/>
          </w:pPr>
        </w:pPrChange>
      </w:pPr>
      <w:ins w:id="552" w:author="Kai-Wen" w:date="2019-08-23T11:31:00Z">
        <w:r w:rsidRPr="00E15EEA">
          <w:rPr>
            <w:rFonts w:asciiTheme="minorEastAsia" w:eastAsiaTheme="minorEastAsia" w:hAnsiTheme="minorEastAsia" w:hint="eastAsia"/>
            <w:color w:val="0000FF"/>
            <w:lang w:eastAsia="zh-TW"/>
          </w:rPr>
          <w:t>下列資訊需要網頁中呈現，看起來要夠吸</w:t>
        </w:r>
        <w:proofErr w:type="gramStart"/>
        <w:r w:rsidRPr="00E15EEA">
          <w:rPr>
            <w:rFonts w:asciiTheme="minorEastAsia" w:eastAsiaTheme="minorEastAsia" w:hAnsiTheme="minorEastAsia" w:hint="eastAsia"/>
            <w:color w:val="0000FF"/>
            <w:lang w:eastAsia="zh-TW"/>
          </w:rPr>
          <w:t>睛</w:t>
        </w:r>
        <w:proofErr w:type="gramEnd"/>
        <w:r w:rsidRPr="00E15EEA">
          <w:rPr>
            <w:rFonts w:asciiTheme="minorEastAsia" w:eastAsiaTheme="minorEastAsia" w:hAnsiTheme="minorEastAsia" w:hint="eastAsia"/>
            <w:color w:val="0000FF"/>
            <w:lang w:eastAsia="zh-TW"/>
          </w:rPr>
          <w:t>有創意 (文字在</w:t>
        </w:r>
        <w:r w:rsidR="0007151D" w:rsidRPr="0007151D">
          <w:rPr>
            <w:rFonts w:ascii="Arial" w:eastAsiaTheme="minorEastAsia" w:hAnsi="Arial" w:cs="Arial"/>
            <w:color w:val="0000FF"/>
            <w:lang w:eastAsia="zh-TW"/>
            <w:rPrChange w:id="553" w:author="Kai-Wen" w:date="2019-08-23T12:14:00Z">
              <w:rPr>
                <w:rFonts w:asciiTheme="minorEastAsia" w:eastAsiaTheme="minorEastAsia" w:hAnsiTheme="minorEastAsia"/>
                <w:color w:val="0000FF"/>
                <w:lang w:eastAsia="zh-TW"/>
              </w:rPr>
            </w:rPrChange>
          </w:rPr>
          <w:t>media folder</w:t>
        </w:r>
        <w:r w:rsidRPr="00E15EEA">
          <w:rPr>
            <w:rFonts w:asciiTheme="minorEastAsia" w:eastAsiaTheme="minorEastAsia" w:hAnsiTheme="minorEastAsia" w:hint="eastAsia"/>
            <w:color w:val="0000FF"/>
            <w:lang w:eastAsia="zh-TW"/>
          </w:rPr>
          <w:t>中有提供)</w:t>
        </w:r>
      </w:ins>
    </w:p>
    <w:p w:rsidR="009D65C1" w:rsidRPr="00F6308C" w:rsidRDefault="009D65C1" w:rsidP="00E56178">
      <w:pPr>
        <w:pStyle w:val="af2"/>
        <w:numPr>
          <w:ilvl w:val="2"/>
          <w:numId w:val="23"/>
        </w:numPr>
        <w:spacing w:after="240" w:line="360" w:lineRule="auto"/>
        <w:rPr>
          <w:rFonts w:ascii="Arial" w:hAnsi="Arial" w:cs="Arial"/>
          <w:lang w:val="pt-BR"/>
        </w:rPr>
      </w:pPr>
      <w:r w:rsidRPr="00F6308C">
        <w:rPr>
          <w:rFonts w:ascii="Arial" w:hAnsi="Arial" w:cs="Arial"/>
          <w:lang w:val="pt-BR"/>
        </w:rPr>
        <w:t>About service and features;</w:t>
      </w:r>
      <w:ins w:id="554" w:author="Kai-Wen" w:date="2019-08-23T11:32:00Z">
        <w:r w:rsidR="002D399A">
          <w:rPr>
            <w:rFonts w:ascii="Arial" w:hAnsi="Arial" w:cs="Arial" w:hint="eastAsia"/>
            <w:lang w:val="pt-BR" w:eastAsia="zh-TW"/>
          </w:rPr>
          <w:t xml:space="preserve"> </w:t>
        </w:r>
        <w:r w:rsidR="002D399A" w:rsidRPr="00E15EEA">
          <w:rPr>
            <w:rFonts w:asciiTheme="minorEastAsia" w:eastAsiaTheme="minorEastAsia" w:hAnsiTheme="minorEastAsia" w:hint="eastAsia"/>
            <w:color w:val="0000FF"/>
            <w:w w:val="105"/>
            <w:lang w:eastAsia="zh-TW"/>
          </w:rPr>
          <w:t>介紹服務與</w:t>
        </w:r>
        <w:r w:rsidR="002D399A">
          <w:rPr>
            <w:rFonts w:asciiTheme="minorEastAsia" w:eastAsiaTheme="minorEastAsia" w:hAnsiTheme="minorEastAsia" w:hint="eastAsia"/>
            <w:color w:val="0000FF"/>
            <w:w w:val="105"/>
            <w:lang w:eastAsia="zh-TW"/>
          </w:rPr>
          <w:t>功能</w:t>
        </w:r>
      </w:ins>
    </w:p>
    <w:p w:rsidR="009D65C1" w:rsidRPr="00F6308C" w:rsidRDefault="009D65C1" w:rsidP="00E56178">
      <w:pPr>
        <w:pStyle w:val="af2"/>
        <w:numPr>
          <w:ilvl w:val="2"/>
          <w:numId w:val="23"/>
        </w:numPr>
        <w:spacing w:after="240" w:line="360" w:lineRule="auto"/>
        <w:rPr>
          <w:rFonts w:ascii="Arial" w:hAnsi="Arial" w:cs="Arial"/>
          <w:lang w:val="pt-BR"/>
        </w:rPr>
      </w:pPr>
      <w:r w:rsidRPr="00F6308C">
        <w:rPr>
          <w:rFonts w:ascii="Arial" w:hAnsi="Arial" w:cs="Arial"/>
          <w:lang w:val="pt-BR"/>
        </w:rPr>
        <w:t>About editor and view mode;</w:t>
      </w:r>
      <w:ins w:id="555" w:author="Kai-Wen" w:date="2019-08-23T11:32:00Z">
        <w:r w:rsidR="002D399A">
          <w:rPr>
            <w:rFonts w:ascii="Arial" w:hAnsi="Arial" w:cs="Arial" w:hint="eastAsia"/>
            <w:lang w:val="pt-BR" w:eastAsia="zh-TW"/>
          </w:rPr>
          <w:t xml:space="preserve"> </w:t>
        </w:r>
        <w:r w:rsidR="002D399A" w:rsidRPr="00E15EEA">
          <w:rPr>
            <w:rFonts w:asciiTheme="minorEastAsia" w:eastAsiaTheme="minorEastAsia" w:hAnsiTheme="minorEastAsia" w:hint="eastAsia"/>
            <w:color w:val="0000FF"/>
            <w:w w:val="105"/>
            <w:lang w:eastAsia="zh-TW"/>
          </w:rPr>
          <w:t>介紹</w:t>
        </w:r>
        <w:r w:rsidR="002D399A">
          <w:rPr>
            <w:rFonts w:asciiTheme="minorEastAsia" w:eastAsiaTheme="minorEastAsia" w:hAnsiTheme="minorEastAsia" w:hint="eastAsia"/>
            <w:color w:val="0000FF"/>
            <w:w w:val="105"/>
            <w:lang w:eastAsia="zh-TW"/>
          </w:rPr>
          <w:t xml:space="preserve"> </w:t>
        </w:r>
        <w:r w:rsidR="0007151D" w:rsidRPr="0007151D">
          <w:rPr>
            <w:rFonts w:ascii="Arial" w:eastAsiaTheme="minorEastAsia" w:hAnsi="Arial" w:cs="Arial"/>
            <w:color w:val="0000FF"/>
            <w:w w:val="105"/>
            <w:lang w:eastAsia="zh-TW"/>
            <w:rPrChange w:id="556" w:author="Kai-Wen" w:date="2019-08-23T12:14:00Z">
              <w:rPr>
                <w:rFonts w:asciiTheme="minorEastAsia" w:eastAsiaTheme="minorEastAsia" w:hAnsiTheme="minorEastAsia"/>
                <w:color w:val="0000FF"/>
                <w:w w:val="105"/>
                <w:lang w:eastAsia="zh-TW"/>
              </w:rPr>
            </w:rPrChange>
          </w:rPr>
          <w:t>editor</w:t>
        </w:r>
        <w:r w:rsidR="002D399A" w:rsidRPr="00E15EEA">
          <w:rPr>
            <w:rFonts w:asciiTheme="minorEastAsia" w:eastAsiaTheme="minorEastAsia" w:hAnsiTheme="minorEastAsia" w:hint="eastAsia"/>
            <w:color w:val="0000FF"/>
            <w:w w:val="105"/>
            <w:lang w:eastAsia="zh-TW"/>
          </w:rPr>
          <w:t>和</w:t>
        </w:r>
        <w:r w:rsidR="0007151D" w:rsidRPr="0007151D">
          <w:rPr>
            <w:rFonts w:ascii="Arial" w:eastAsiaTheme="minorEastAsia" w:hAnsi="Arial" w:cs="Arial"/>
            <w:color w:val="0000FF"/>
            <w:w w:val="105"/>
            <w:lang w:eastAsia="zh-TW"/>
            <w:rPrChange w:id="557" w:author="Kai-Wen" w:date="2019-08-23T12:14:00Z">
              <w:rPr>
                <w:rFonts w:asciiTheme="minorEastAsia" w:eastAsiaTheme="minorEastAsia" w:hAnsiTheme="minorEastAsia"/>
                <w:color w:val="0000FF"/>
                <w:w w:val="105"/>
                <w:lang w:eastAsia="zh-TW"/>
              </w:rPr>
            </w:rPrChange>
          </w:rPr>
          <w:t>view</w:t>
        </w:r>
        <w:r w:rsidR="002D399A" w:rsidRPr="00E15EEA">
          <w:rPr>
            <w:rFonts w:asciiTheme="minorEastAsia" w:eastAsiaTheme="minorEastAsia" w:hAnsiTheme="minorEastAsia" w:hint="eastAsia"/>
            <w:color w:val="0000FF"/>
            <w:w w:val="105"/>
            <w:lang w:eastAsia="zh-TW"/>
          </w:rPr>
          <w:t xml:space="preserve"> </w:t>
        </w:r>
        <w:r w:rsidR="0007151D" w:rsidRPr="0007151D">
          <w:rPr>
            <w:rFonts w:ascii="Arial" w:eastAsiaTheme="minorEastAsia" w:hAnsi="Arial" w:cs="Arial"/>
            <w:color w:val="0000FF"/>
            <w:w w:val="105"/>
            <w:lang w:eastAsia="zh-TW"/>
            <w:rPrChange w:id="558" w:author="Kai-Wen" w:date="2019-08-23T12:14:00Z">
              <w:rPr>
                <w:rFonts w:asciiTheme="minorEastAsia" w:eastAsiaTheme="minorEastAsia" w:hAnsiTheme="minorEastAsia"/>
                <w:color w:val="0000FF"/>
                <w:w w:val="105"/>
                <w:lang w:eastAsia="zh-TW"/>
              </w:rPr>
            </w:rPrChange>
          </w:rPr>
          <w:t>mode</w:t>
        </w:r>
      </w:ins>
    </w:p>
    <w:p w:rsidR="009D65C1" w:rsidRPr="00F6308C" w:rsidDel="00043C31" w:rsidRDefault="009D65C1" w:rsidP="009D65C1">
      <w:pPr>
        <w:pStyle w:val="af2"/>
        <w:numPr>
          <w:ilvl w:val="0"/>
          <w:numId w:val="23"/>
        </w:numPr>
        <w:spacing w:after="240" w:line="360" w:lineRule="auto"/>
        <w:rPr>
          <w:rFonts w:ascii="Arial" w:hAnsi="Arial" w:cs="Arial"/>
          <w:lang w:val="pt-BR"/>
        </w:rPr>
      </w:pPr>
      <w:moveFromRangeStart w:id="559" w:author="Thomas Mak" w:date="2019-08-20T16:31:00Z" w:name="move17211078"/>
      <w:moveFrom w:id="560" w:author="Thomas Mak" w:date="2019-08-20T16:31:00Z">
        <w:r w:rsidRPr="00F6308C" w:rsidDel="00043C31">
          <w:rPr>
            <w:rFonts w:ascii="Arial" w:hAnsi="Arial" w:cs="Arial"/>
          </w:rPr>
          <w:t>All mock-ups must be in full size in pixels and must include a red border - less than or equal to 3 pixels wide, showing the border of the screen resolution of the computer.</w:t>
        </w:r>
      </w:moveFrom>
    </w:p>
    <w:moveFromRangeEnd w:id="559"/>
    <w:p w:rsidR="009D65C1" w:rsidRDefault="009D65C1" w:rsidP="009D65C1">
      <w:pPr>
        <w:spacing w:after="0" w:line="360" w:lineRule="auto"/>
        <w:rPr>
          <w:ins w:id="561" w:author="Kai-Wen" w:date="2019-08-23T11:33:00Z"/>
          <w:rStyle w:val="hps"/>
          <w:rFonts w:ascii="Arial" w:hAnsi="Arial" w:cs="Arial"/>
        </w:rPr>
      </w:pPr>
      <w:r w:rsidRPr="00F6308C">
        <w:rPr>
          <w:rStyle w:val="hps"/>
          <w:rFonts w:ascii="Arial" w:hAnsi="Arial" w:cs="Arial"/>
        </w:rPr>
        <w:lastRenderedPageBreak/>
        <w:t xml:space="preserve">Use your </w:t>
      </w:r>
      <w:del w:id="562" w:author="Thomas Mak" w:date="2019-08-20T18:32:00Z">
        <w:r w:rsidRPr="00F6308C" w:rsidDel="00591A29">
          <w:rPr>
            <w:rStyle w:val="hps"/>
            <w:rFonts w:ascii="Arial" w:hAnsi="Arial" w:cs="Arial"/>
          </w:rPr>
          <w:delText xml:space="preserve">high </w:delText>
        </w:r>
      </w:del>
      <w:r w:rsidRPr="00F6308C">
        <w:rPr>
          <w:rStyle w:val="hps"/>
          <w:rFonts w:ascii="Arial" w:hAnsi="Arial" w:cs="Arial"/>
        </w:rPr>
        <w:t xml:space="preserve">knowledge in Web Design </w:t>
      </w:r>
      <w:ins w:id="563" w:author="Thomas Mak" w:date="2019-08-20T18:32:00Z">
        <w:r w:rsidR="00591A29">
          <w:rPr>
            <w:rStyle w:val="hps"/>
            <w:rFonts w:ascii="Arial" w:hAnsi="Arial" w:cs="Arial"/>
          </w:rPr>
          <w:t>prin</w:t>
        </w:r>
      </w:ins>
      <w:ins w:id="564" w:author="Thomas Mak" w:date="2019-08-20T18:33:00Z">
        <w:r w:rsidR="00591A29">
          <w:rPr>
            <w:rStyle w:val="hps"/>
            <w:rFonts w:ascii="Arial" w:hAnsi="Arial" w:cs="Arial"/>
          </w:rPr>
          <w:t xml:space="preserve">ciples and best practices </w:t>
        </w:r>
      </w:ins>
      <w:r w:rsidRPr="00F6308C">
        <w:rPr>
          <w:rStyle w:val="hps"/>
          <w:rFonts w:ascii="Arial" w:hAnsi="Arial" w:cs="Arial"/>
        </w:rPr>
        <w:t xml:space="preserve">to </w:t>
      </w:r>
      <w:del w:id="565" w:author="Thomas Mak" w:date="2019-08-20T18:33:00Z">
        <w:r w:rsidRPr="00F6308C" w:rsidDel="00591A29">
          <w:rPr>
            <w:rStyle w:val="hps"/>
            <w:rFonts w:ascii="Arial" w:hAnsi="Arial" w:cs="Arial"/>
          </w:rPr>
          <w:delText xml:space="preserve">present </w:delText>
        </w:r>
      </w:del>
      <w:ins w:id="566" w:author="Thomas Mak" w:date="2019-08-20T18:33:00Z">
        <w:r w:rsidR="00591A29">
          <w:rPr>
            <w:rStyle w:val="hps"/>
            <w:rFonts w:ascii="Arial" w:hAnsi="Arial" w:cs="Arial"/>
          </w:rPr>
          <w:t>create</w:t>
        </w:r>
        <w:r w:rsidR="00591A29" w:rsidRPr="00F6308C">
          <w:rPr>
            <w:rStyle w:val="hps"/>
            <w:rFonts w:ascii="Arial" w:hAnsi="Arial" w:cs="Arial"/>
          </w:rPr>
          <w:t xml:space="preserve"> </w:t>
        </w:r>
      </w:ins>
      <w:r w:rsidRPr="00F6308C">
        <w:rPr>
          <w:rStyle w:val="hps"/>
          <w:rFonts w:ascii="Arial" w:hAnsi="Arial" w:cs="Arial"/>
        </w:rPr>
        <w:t xml:space="preserve">a website </w:t>
      </w:r>
      <w:ins w:id="567" w:author="Thomas Mak" w:date="2019-08-20T18:33:00Z">
        <w:r w:rsidR="00591A29">
          <w:rPr>
            <w:rStyle w:val="hps"/>
            <w:rFonts w:ascii="Arial" w:hAnsi="Arial" w:cs="Arial"/>
          </w:rPr>
          <w:t xml:space="preserve">design </w:t>
        </w:r>
      </w:ins>
      <w:r w:rsidRPr="00F6308C">
        <w:rPr>
          <w:rStyle w:val="hps"/>
          <w:rFonts w:ascii="Arial" w:hAnsi="Arial" w:cs="Arial"/>
        </w:rPr>
        <w:t xml:space="preserve">that captivate the client with a professional work and permit for the </w:t>
      </w:r>
      <w:ins w:id="568" w:author="Thomas Mak" w:date="2019-08-20T18:33:00Z">
        <w:r w:rsidR="0057294F">
          <w:rPr>
            <w:rStyle w:val="hps"/>
            <w:rFonts w:ascii="Arial" w:hAnsi="Arial" w:cs="Arial"/>
          </w:rPr>
          <w:t xml:space="preserve">end </w:t>
        </w:r>
      </w:ins>
      <w:r w:rsidRPr="00F6308C">
        <w:rPr>
          <w:rStyle w:val="hps"/>
          <w:rFonts w:ascii="Arial" w:hAnsi="Arial" w:cs="Arial"/>
        </w:rPr>
        <w:t xml:space="preserve">users to reach the main goal of the website - Presentation of the work of the new </w:t>
      </w:r>
      <w:del w:id="569" w:author="Thomas Mak" w:date="2019-08-20T18:34:00Z">
        <w:r w:rsidRPr="00F6308C" w:rsidDel="0057294F">
          <w:rPr>
            <w:rStyle w:val="hps"/>
            <w:rFonts w:ascii="Arial" w:hAnsi="Arial" w:cs="Arial"/>
          </w:rPr>
          <w:delText xml:space="preserve">service </w:delText>
        </w:r>
      </w:del>
      <w:ins w:id="570" w:author="Thomas Mak" w:date="2019-08-20T18:34:00Z">
        <w:r w:rsidR="0057294F">
          <w:rPr>
            <w:rStyle w:val="hps"/>
            <w:rFonts w:ascii="Arial" w:hAnsi="Arial" w:cs="Arial"/>
          </w:rPr>
          <w:t>application</w:t>
        </w:r>
        <w:r w:rsidR="0057294F" w:rsidRPr="00F6308C">
          <w:rPr>
            <w:rStyle w:val="hps"/>
            <w:rFonts w:ascii="Arial" w:hAnsi="Arial" w:cs="Arial"/>
          </w:rPr>
          <w:t xml:space="preserve"> </w:t>
        </w:r>
      </w:ins>
      <w:r w:rsidRPr="00F6308C">
        <w:rPr>
          <w:rStyle w:val="hps"/>
          <w:rFonts w:ascii="Arial" w:hAnsi="Arial" w:cs="Arial"/>
        </w:rPr>
        <w:t>in several modes of operation and new features that it provides.</w:t>
      </w:r>
    </w:p>
    <w:p w:rsidR="002D399A" w:rsidRPr="005C696C" w:rsidRDefault="0007151D" w:rsidP="009D65C1">
      <w:pPr>
        <w:spacing w:after="0" w:line="360" w:lineRule="auto"/>
        <w:rPr>
          <w:rStyle w:val="hps"/>
          <w:rFonts w:ascii="Arial" w:hAnsi="Arial" w:cs="Arial"/>
          <w:color w:val="0000FF"/>
          <w:lang w:eastAsia="zh-TW"/>
          <w:rPrChange w:id="571" w:author="Kai-Wen" w:date="2019-08-23T13:50:00Z">
            <w:rPr>
              <w:rStyle w:val="hps"/>
              <w:rFonts w:ascii="Arial" w:hAnsi="Arial" w:cs="Arial"/>
              <w:lang w:val="pt-BR" w:eastAsia="zh-TW"/>
            </w:rPr>
          </w:rPrChange>
        </w:rPr>
      </w:pPr>
      <w:ins w:id="572" w:author="Kai-Wen" w:date="2019-08-23T11:33:00Z">
        <w:r w:rsidRPr="005C696C">
          <w:rPr>
            <w:rStyle w:val="hps"/>
            <w:rFonts w:ascii="Arial" w:hAnsi="Arial" w:cs="Arial" w:hint="eastAsia"/>
            <w:color w:val="0000FF"/>
            <w:lang w:eastAsia="zh-TW"/>
            <w:rPrChange w:id="573" w:author="Kai-Wen" w:date="2019-08-23T13:50:00Z">
              <w:rPr>
                <w:rFonts w:eastAsiaTheme="minorEastAsia" w:hint="eastAsia"/>
                <w:color w:val="0000FF"/>
                <w:lang w:eastAsia="zh-TW"/>
              </w:rPr>
            </w:rPrChange>
          </w:rPr>
          <w:t>運用你</w:t>
        </w:r>
      </w:ins>
      <w:ins w:id="574" w:author="Kai-Wen" w:date="2019-08-23T11:34:00Z">
        <w:r w:rsidRPr="005C696C">
          <w:rPr>
            <w:rStyle w:val="hps"/>
            <w:rFonts w:ascii="Arial" w:hAnsi="Arial" w:cs="Arial" w:hint="eastAsia"/>
            <w:color w:val="0000FF"/>
            <w:lang w:eastAsia="zh-TW"/>
            <w:rPrChange w:id="575" w:author="Kai-Wen" w:date="2019-08-23T13:50:00Z">
              <w:rPr>
                <w:rFonts w:ascii="細明體" w:eastAsia="細明體" w:hAnsi="細明體" w:cs="細明體" w:hint="eastAsia"/>
                <w:color w:val="0000FF"/>
                <w:lang w:eastAsia="zh-TW"/>
              </w:rPr>
            </w:rPrChange>
          </w:rPr>
          <w:t>對</w:t>
        </w:r>
      </w:ins>
      <w:ins w:id="576" w:author="Kai-Wen" w:date="2019-08-23T11:33:00Z">
        <w:r w:rsidRPr="005C696C">
          <w:rPr>
            <w:rStyle w:val="hps"/>
            <w:rFonts w:ascii="Arial" w:hAnsi="Arial" w:cs="Arial" w:hint="eastAsia"/>
            <w:color w:val="0000FF"/>
            <w:lang w:eastAsia="zh-TW"/>
            <w:rPrChange w:id="577" w:author="Kai-Wen" w:date="2019-08-23T13:50:00Z">
              <w:rPr>
                <w:rFonts w:eastAsiaTheme="minorEastAsia" w:hint="eastAsia"/>
                <w:color w:val="0000FF"/>
                <w:lang w:eastAsia="zh-TW"/>
              </w:rPr>
            </w:rPrChange>
          </w:rPr>
          <w:t>網頁設計</w:t>
        </w:r>
      </w:ins>
      <w:ins w:id="578" w:author="Kai-Wen" w:date="2019-08-23T11:34:00Z">
        <w:r w:rsidRPr="005C696C">
          <w:rPr>
            <w:rStyle w:val="hps"/>
            <w:rFonts w:ascii="Arial" w:hAnsi="Arial" w:cs="Arial" w:hint="eastAsia"/>
            <w:color w:val="0000FF"/>
            <w:lang w:eastAsia="zh-TW"/>
            <w:rPrChange w:id="579" w:author="Kai-Wen" w:date="2019-08-23T13:50:00Z">
              <w:rPr>
                <w:rFonts w:ascii="細明體" w:eastAsia="細明體" w:hAnsi="細明體" w:cs="細明體" w:hint="eastAsia"/>
                <w:color w:val="0000FF"/>
                <w:lang w:eastAsia="zh-TW"/>
              </w:rPr>
            </w:rPrChange>
          </w:rPr>
          <w:t>原則和最佳實務</w:t>
        </w:r>
      </w:ins>
      <w:ins w:id="580" w:author="Kai-Wen" w:date="2019-08-23T11:33:00Z">
        <w:r w:rsidRPr="005C696C">
          <w:rPr>
            <w:rStyle w:val="hps"/>
            <w:rFonts w:ascii="Arial" w:hAnsi="Arial" w:cs="Arial" w:hint="eastAsia"/>
            <w:color w:val="0000FF"/>
            <w:lang w:eastAsia="zh-TW"/>
            <w:rPrChange w:id="581" w:author="Kai-Wen" w:date="2019-08-23T13:50:00Z">
              <w:rPr>
                <w:rFonts w:eastAsiaTheme="minorEastAsia" w:hint="eastAsia"/>
                <w:color w:val="0000FF"/>
                <w:lang w:eastAsia="zh-TW"/>
              </w:rPr>
            </w:rPrChange>
          </w:rPr>
          <w:t>的知識，呈現能讓顧客大力讚賞的專業網站，並讓使用者達成網站的主要目標</w:t>
        </w:r>
        <w:r w:rsidRPr="005C696C">
          <w:rPr>
            <w:rStyle w:val="hps"/>
            <w:rFonts w:ascii="Arial" w:hAnsi="Arial" w:cs="Arial"/>
            <w:color w:val="0000FF"/>
            <w:lang w:eastAsia="zh-TW"/>
            <w:rPrChange w:id="582" w:author="Kai-Wen" w:date="2019-08-23T13:50:00Z">
              <w:rPr>
                <w:rFonts w:eastAsiaTheme="minorEastAsia"/>
                <w:color w:val="0000FF"/>
                <w:lang w:eastAsia="zh-TW"/>
              </w:rPr>
            </w:rPrChange>
          </w:rPr>
          <w:t xml:space="preserve"> – </w:t>
        </w:r>
        <w:r w:rsidRPr="005C696C">
          <w:rPr>
            <w:rStyle w:val="hps"/>
            <w:rFonts w:ascii="Arial" w:hAnsi="Arial" w:cs="Arial" w:hint="eastAsia"/>
            <w:color w:val="0000FF"/>
            <w:lang w:eastAsia="zh-TW"/>
            <w:rPrChange w:id="583" w:author="Kai-Wen" w:date="2019-08-23T13:50:00Z">
              <w:rPr>
                <w:rFonts w:eastAsiaTheme="minorEastAsia" w:hint="eastAsia"/>
                <w:color w:val="0000FF"/>
                <w:lang w:eastAsia="zh-TW"/>
              </w:rPr>
            </w:rPrChange>
          </w:rPr>
          <w:t>透過幾種操作模式和新特色來展示新</w:t>
        </w:r>
      </w:ins>
      <w:ins w:id="584" w:author="Kai-Wen" w:date="2019-08-23T11:35:00Z">
        <w:r w:rsidRPr="005C696C">
          <w:rPr>
            <w:rStyle w:val="hps"/>
            <w:rFonts w:ascii="Arial" w:hAnsi="Arial" w:cs="Arial" w:hint="eastAsia"/>
            <w:color w:val="0000FF"/>
            <w:lang w:eastAsia="zh-TW"/>
            <w:rPrChange w:id="585" w:author="Kai-Wen" w:date="2019-08-23T13:50:00Z">
              <w:rPr>
                <w:rFonts w:ascii="細明體" w:eastAsia="細明體" w:hAnsi="細明體" w:cs="細明體" w:hint="eastAsia"/>
                <w:color w:val="0000FF"/>
                <w:lang w:eastAsia="zh-TW"/>
              </w:rPr>
            </w:rPrChange>
          </w:rPr>
          <w:t>的應用程式</w:t>
        </w:r>
      </w:ins>
      <w:ins w:id="586" w:author="Kai-Wen" w:date="2019-08-23T11:33:00Z">
        <w:r w:rsidRPr="005C696C">
          <w:rPr>
            <w:rStyle w:val="hps"/>
            <w:rFonts w:ascii="Arial" w:hAnsi="Arial" w:cs="Arial" w:hint="eastAsia"/>
            <w:color w:val="0000FF"/>
            <w:lang w:eastAsia="zh-TW"/>
            <w:rPrChange w:id="587" w:author="Kai-Wen" w:date="2019-08-23T13:50:00Z">
              <w:rPr>
                <w:rFonts w:eastAsiaTheme="minorEastAsia" w:hint="eastAsia"/>
                <w:color w:val="0000FF"/>
                <w:lang w:eastAsia="zh-TW"/>
              </w:rPr>
            </w:rPrChange>
          </w:rPr>
          <w:t>。</w:t>
        </w:r>
      </w:ins>
    </w:p>
    <w:p w:rsidR="00000000" w:rsidRDefault="009D65C1">
      <w:pPr>
        <w:spacing w:after="0" w:line="360" w:lineRule="auto"/>
        <w:rPr>
          <w:ins w:id="588" w:author="Kai-Wen" w:date="2019-08-23T11:35:00Z"/>
          <w:rStyle w:val="hps"/>
          <w:rPrChange w:id="589" w:author="Kai-Wen" w:date="2019-08-23T12:10:00Z">
            <w:rPr>
              <w:ins w:id="590" w:author="Kai-Wen" w:date="2019-08-23T11:35:00Z"/>
              <w:rFonts w:ascii="Arial" w:hAnsi="Arial" w:cs="Arial"/>
              <w:lang w:val="pt-BR" w:eastAsia="zh-TW"/>
            </w:rPr>
          </w:rPrChange>
        </w:rPr>
        <w:pPrChange w:id="591" w:author="Kai-Wen" w:date="2019-08-23T12:10:00Z">
          <w:pPr>
            <w:spacing w:after="240" w:line="360" w:lineRule="auto"/>
          </w:pPr>
        </w:pPrChange>
      </w:pPr>
      <w:r w:rsidRPr="00F6308C">
        <w:rPr>
          <w:rStyle w:val="hps"/>
          <w:rFonts w:ascii="Arial" w:hAnsi="Arial" w:cs="Arial"/>
        </w:rPr>
        <w:t>Some media files are available for you in the “media” folder.</w:t>
      </w:r>
      <w:r w:rsidR="0007151D" w:rsidRPr="0007151D">
        <w:rPr>
          <w:rStyle w:val="hps"/>
          <w:rPrChange w:id="592" w:author="Kai-Wen" w:date="2019-08-23T12:10:00Z">
            <w:rPr>
              <w:rFonts w:ascii="Arial" w:hAnsi="Arial" w:cs="Arial"/>
            </w:rPr>
          </w:rPrChange>
        </w:rPr>
        <w:t xml:space="preserve"> You must use your creativity to create content or additional media. You can also make changes to all images provided.</w:t>
      </w:r>
    </w:p>
    <w:p w:rsidR="00000000" w:rsidRPr="005C696C" w:rsidRDefault="0007151D">
      <w:pPr>
        <w:spacing w:after="0" w:line="360" w:lineRule="auto"/>
        <w:rPr>
          <w:rStyle w:val="hps"/>
          <w:color w:val="0000FF"/>
          <w:lang w:eastAsia="zh-TW"/>
          <w:rPrChange w:id="593" w:author="Kai-Wen" w:date="2019-08-23T13:50:00Z">
            <w:rPr>
              <w:rFonts w:ascii="Arial" w:hAnsi="Arial" w:cs="Arial"/>
              <w:lang w:val="pt-BR" w:eastAsia="zh-TW"/>
            </w:rPr>
          </w:rPrChange>
        </w:rPr>
        <w:pPrChange w:id="594" w:author="Kai-Wen" w:date="2019-08-23T12:10:00Z">
          <w:pPr>
            <w:spacing w:after="240" w:line="360" w:lineRule="auto"/>
          </w:pPr>
        </w:pPrChange>
      </w:pPr>
      <w:ins w:id="595" w:author="Kai-Wen" w:date="2019-08-23T11:35:00Z">
        <w:r w:rsidRPr="005C696C">
          <w:rPr>
            <w:rStyle w:val="hps"/>
            <w:rFonts w:ascii="Arial" w:hAnsi="Arial" w:cs="Arial" w:hint="eastAsia"/>
            <w:color w:val="0000FF"/>
            <w:lang w:eastAsia="zh-TW"/>
            <w:rPrChange w:id="596" w:author="Kai-Wen" w:date="2019-08-23T13:50:00Z">
              <w:rPr>
                <w:rFonts w:eastAsiaTheme="minorEastAsia" w:hint="eastAsia"/>
                <w:color w:val="0000FF"/>
                <w:lang w:eastAsia="zh-TW"/>
              </w:rPr>
            </w:rPrChange>
          </w:rPr>
          <w:t>有些多媒體檔已提供在</w:t>
        </w:r>
        <w:r w:rsidRPr="005C696C">
          <w:rPr>
            <w:rStyle w:val="hps"/>
            <w:rFonts w:ascii="Arial" w:hAnsi="Arial" w:cs="Arial"/>
            <w:color w:val="0000FF"/>
            <w:lang w:eastAsia="zh-TW"/>
            <w:rPrChange w:id="597" w:author="Kai-Wen" w:date="2019-08-23T13:50:00Z">
              <w:rPr>
                <w:rFonts w:eastAsiaTheme="minorEastAsia"/>
                <w:color w:val="0000FF"/>
                <w:lang w:eastAsia="zh-TW"/>
              </w:rPr>
            </w:rPrChange>
          </w:rPr>
          <w:t xml:space="preserve"> “media”</w:t>
        </w:r>
        <w:r w:rsidRPr="005C696C">
          <w:rPr>
            <w:rStyle w:val="hps"/>
            <w:rFonts w:ascii="Arial" w:hAnsi="Arial" w:cs="Arial" w:hint="eastAsia"/>
            <w:color w:val="0000FF"/>
            <w:lang w:eastAsia="zh-TW"/>
            <w:rPrChange w:id="598" w:author="Kai-Wen" w:date="2019-08-23T13:50:00Z">
              <w:rPr>
                <w:rFonts w:eastAsiaTheme="minorEastAsia" w:hint="eastAsia"/>
                <w:color w:val="0000FF"/>
                <w:lang w:eastAsia="zh-TW"/>
              </w:rPr>
            </w:rPrChange>
          </w:rPr>
          <w:t>資料夾，務必運用創意來建立內容或其他媒體，你也能在任何圖片上做些修改。</w:t>
        </w:r>
      </w:ins>
    </w:p>
    <w:p w:rsidR="00453B91" w:rsidRPr="00453B91" w:rsidRDefault="00453B91" w:rsidP="00453B91">
      <w:pPr>
        <w:pStyle w:val="10"/>
        <w:rPr>
          <w:lang w:val="en-GB"/>
        </w:rPr>
      </w:pPr>
      <w:bookmarkStart w:id="599" w:name="_Toc17188040"/>
      <w:r w:rsidRPr="00453B91">
        <w:rPr>
          <w:lang w:val="en-GB"/>
        </w:rPr>
        <w:t>Instructions to the Competitor</w:t>
      </w:r>
      <w:bookmarkEnd w:id="599"/>
      <w:ins w:id="600" w:author="Kai-Wen" w:date="2019-08-23T09:55:00Z">
        <w:r w:rsidR="009B392E" w:rsidRPr="00555607">
          <w:rPr>
            <w:rFonts w:asciiTheme="minorEastAsia" w:eastAsiaTheme="minorEastAsia" w:hAnsiTheme="minorEastAsia" w:hint="eastAsia"/>
            <w:color w:val="0000FF"/>
            <w:lang w:eastAsia="zh-TW"/>
          </w:rPr>
          <w:t>給選手的指示</w:t>
        </w:r>
      </w:ins>
    </w:p>
    <w:p w:rsidR="00453B91" w:rsidRDefault="00022AD5" w:rsidP="00453B91">
      <w:pPr>
        <w:spacing w:after="80"/>
        <w:rPr>
          <w:ins w:id="601" w:author="Kai-Wen" w:date="2019-08-23T11:35:00Z"/>
          <w:rFonts w:ascii="Arial" w:hAnsi="Arial"/>
          <w:lang w:val="en-GB" w:eastAsia="zh-TW"/>
        </w:rPr>
      </w:pPr>
      <w:r>
        <w:rPr>
          <w:rFonts w:ascii="Arial" w:hAnsi="Arial"/>
          <w:lang w:val="en-GB"/>
        </w:rPr>
        <w:t>Please follow the following instructions to deliver your work.</w:t>
      </w:r>
    </w:p>
    <w:p w:rsidR="00B41377" w:rsidRPr="00B41377" w:rsidRDefault="0007151D" w:rsidP="00453B91">
      <w:pPr>
        <w:spacing w:after="80"/>
        <w:rPr>
          <w:rFonts w:ascii="Arial" w:hAnsi="Arial"/>
          <w:color w:val="0000FF"/>
          <w:lang w:val="en-GB" w:eastAsia="zh-TW"/>
          <w:rPrChange w:id="602" w:author="Kai-Wen" w:date="2019-08-23T11:36:00Z">
            <w:rPr>
              <w:rFonts w:ascii="Arial" w:hAnsi="Arial"/>
              <w:lang w:val="en-GB" w:eastAsia="zh-TW"/>
            </w:rPr>
          </w:rPrChange>
        </w:rPr>
      </w:pPr>
      <w:ins w:id="603" w:author="Kai-Wen" w:date="2019-08-23T11:36:00Z">
        <w:r w:rsidRPr="0007151D">
          <w:rPr>
            <w:rFonts w:ascii="Arial" w:hAnsi="Arial" w:hint="eastAsia"/>
            <w:color w:val="0000FF"/>
            <w:lang w:val="en-GB" w:eastAsia="zh-TW"/>
            <w:rPrChange w:id="604" w:author="Kai-Wen" w:date="2019-08-23T11:36:00Z">
              <w:rPr>
                <w:rFonts w:ascii="Arial" w:hAnsi="Arial" w:hint="eastAsia"/>
                <w:lang w:val="en-GB" w:eastAsia="zh-TW"/>
              </w:rPr>
            </w:rPrChange>
          </w:rPr>
          <w:t>請按照下列指示來遞交成果。</w:t>
        </w:r>
      </w:ins>
    </w:p>
    <w:p w:rsidR="009D65C1" w:rsidRDefault="009D65C1" w:rsidP="009D65C1">
      <w:pPr>
        <w:numPr>
          <w:ilvl w:val="0"/>
          <w:numId w:val="25"/>
        </w:numPr>
        <w:spacing w:before="240" w:after="0" w:line="276" w:lineRule="auto"/>
        <w:rPr>
          <w:ins w:id="605" w:author="Kai-Wen" w:date="2019-08-23T09:55:00Z"/>
          <w:rFonts w:ascii="Arial" w:hAnsi="Arial" w:cs="Arial"/>
        </w:rPr>
      </w:pPr>
      <w:r w:rsidRPr="00022AD5">
        <w:rPr>
          <w:rFonts w:ascii="Arial" w:hAnsi="Arial" w:cs="Arial"/>
        </w:rPr>
        <w:t>The media files are available in the ZIP file. You can modify the supplied files and create new media files to ensure the correct functionality and improve the application. You can use any supplied JavaScript framework if you find it necessary.</w:t>
      </w:r>
    </w:p>
    <w:p w:rsidR="00000000" w:rsidRDefault="009B392E">
      <w:pPr>
        <w:pStyle w:val="af2"/>
        <w:tabs>
          <w:tab w:val="left" w:pos="396"/>
        </w:tabs>
        <w:spacing w:before="1"/>
        <w:rPr>
          <w:rFonts w:eastAsiaTheme="minorEastAsia"/>
          <w:color w:val="0000FF"/>
          <w:w w:val="105"/>
          <w:lang w:eastAsia="zh-TW"/>
          <w:rPrChange w:id="606" w:author="Kai-Wen" w:date="2019-08-23T09:55:00Z">
            <w:rPr>
              <w:lang w:eastAsia="zh-TW"/>
            </w:rPr>
          </w:rPrChange>
        </w:rPr>
        <w:pPrChange w:id="607" w:author="Kai-Wen" w:date="2019-08-23T09:55:00Z">
          <w:pPr>
            <w:numPr>
              <w:numId w:val="25"/>
            </w:numPr>
            <w:spacing w:before="240" w:after="0" w:line="276" w:lineRule="auto"/>
            <w:ind w:left="720" w:hanging="360"/>
          </w:pPr>
        </w:pPrChange>
      </w:pPr>
      <w:ins w:id="608" w:author="Kai-Wen" w:date="2019-08-23T09:55:00Z">
        <w:r>
          <w:rPr>
            <w:rFonts w:eastAsiaTheme="minorEastAsia" w:hint="eastAsia"/>
            <w:color w:val="0000FF"/>
            <w:w w:val="105"/>
            <w:lang w:eastAsia="zh-TW"/>
          </w:rPr>
          <w:t>多媒體檔</w:t>
        </w:r>
        <w:r w:rsidRPr="00400628">
          <w:rPr>
            <w:rFonts w:eastAsiaTheme="minorEastAsia" w:hint="eastAsia"/>
            <w:color w:val="0000FF"/>
            <w:w w:val="105"/>
            <w:lang w:eastAsia="zh-TW"/>
          </w:rPr>
          <w:t>已放在</w:t>
        </w:r>
        <w:r w:rsidRPr="00400628">
          <w:rPr>
            <w:rFonts w:eastAsiaTheme="minorEastAsia" w:hint="eastAsia"/>
            <w:color w:val="0000FF"/>
            <w:w w:val="105"/>
            <w:lang w:eastAsia="zh-TW"/>
          </w:rPr>
          <w:t>ZIP</w:t>
        </w:r>
        <w:r>
          <w:rPr>
            <w:rFonts w:eastAsiaTheme="minorEastAsia" w:hint="eastAsia"/>
            <w:color w:val="0000FF"/>
            <w:w w:val="105"/>
            <w:lang w:eastAsia="zh-TW"/>
          </w:rPr>
          <w:t>檔，可以修改我們提供的檔案，</w:t>
        </w:r>
        <w:r w:rsidRPr="00400628">
          <w:rPr>
            <w:rFonts w:eastAsiaTheme="minorEastAsia" w:hint="eastAsia"/>
            <w:color w:val="0000FF"/>
            <w:w w:val="105"/>
            <w:lang w:eastAsia="zh-TW"/>
          </w:rPr>
          <w:t>建立新的</w:t>
        </w:r>
        <w:r>
          <w:rPr>
            <w:rFonts w:eastAsiaTheme="minorEastAsia" w:hint="eastAsia"/>
            <w:color w:val="0000FF"/>
            <w:w w:val="105"/>
            <w:lang w:eastAsia="zh-TW"/>
          </w:rPr>
          <w:t>多媒體檔，以確保功能正常、改良應用程式。若有必要，</w:t>
        </w:r>
        <w:r w:rsidRPr="00400628">
          <w:rPr>
            <w:rFonts w:eastAsiaTheme="minorEastAsia" w:hint="eastAsia"/>
            <w:color w:val="0000FF"/>
            <w:w w:val="105"/>
            <w:lang w:eastAsia="zh-TW"/>
          </w:rPr>
          <w:t>可以用提供的任何</w:t>
        </w:r>
        <w:r w:rsidRPr="00400628">
          <w:rPr>
            <w:rFonts w:eastAsiaTheme="minorEastAsia"/>
            <w:color w:val="0000FF"/>
            <w:w w:val="105"/>
            <w:lang w:eastAsia="zh-TW"/>
          </w:rPr>
          <w:t>JavaScript framework</w:t>
        </w:r>
        <w:r w:rsidRPr="00400628">
          <w:rPr>
            <w:rFonts w:eastAsiaTheme="minorEastAsia" w:hint="eastAsia"/>
            <w:color w:val="0000FF"/>
            <w:w w:val="105"/>
            <w:lang w:eastAsia="zh-TW"/>
          </w:rPr>
          <w:t>。</w:t>
        </w:r>
      </w:ins>
    </w:p>
    <w:p w:rsidR="009D65C1" w:rsidRDefault="009D65C1" w:rsidP="009D65C1">
      <w:pPr>
        <w:numPr>
          <w:ilvl w:val="0"/>
          <w:numId w:val="25"/>
        </w:numPr>
        <w:spacing w:before="240" w:after="0" w:line="276" w:lineRule="auto"/>
        <w:rPr>
          <w:ins w:id="609" w:author="Kai-Wen" w:date="2019-08-23T09:58:00Z"/>
          <w:rFonts w:ascii="Arial" w:hAnsi="Arial" w:cs="Arial"/>
        </w:rPr>
      </w:pPr>
      <w:r w:rsidRPr="00022AD5">
        <w:rPr>
          <w:rFonts w:ascii="Arial" w:hAnsi="Arial" w:cs="Arial"/>
        </w:rPr>
        <w:t xml:space="preserve">Save your design files in a folder called “XX_ </w:t>
      </w:r>
      <w:proofErr w:type="spellStart"/>
      <w:r w:rsidR="0075203A">
        <w:rPr>
          <w:rFonts w:ascii="Arial" w:hAnsi="Arial" w:cs="Arial"/>
        </w:rPr>
        <w:t>Design_Module</w:t>
      </w:r>
      <w:proofErr w:type="spellEnd"/>
      <w:r w:rsidRPr="00022AD5">
        <w:rPr>
          <w:rFonts w:ascii="Arial" w:hAnsi="Arial" w:cs="Arial"/>
        </w:rPr>
        <w:t>/</w:t>
      </w:r>
      <w:proofErr w:type="spellStart"/>
      <w:r w:rsidR="00CF456C">
        <w:rPr>
          <w:rFonts w:ascii="Arial" w:hAnsi="Arial" w:cs="Arial"/>
        </w:rPr>
        <w:t>YY_</w:t>
      </w:r>
      <w:r w:rsidR="0075203A">
        <w:rPr>
          <w:rFonts w:ascii="Arial" w:hAnsi="Arial" w:cs="Arial"/>
        </w:rPr>
        <w:t>content</w:t>
      </w:r>
      <w:proofErr w:type="spellEnd"/>
      <w:r w:rsidRPr="00022AD5">
        <w:rPr>
          <w:rFonts w:ascii="Arial" w:hAnsi="Arial" w:cs="Arial"/>
        </w:rPr>
        <w:t>”</w:t>
      </w:r>
      <w:del w:id="610" w:author="Thomas Mak" w:date="2019-08-20T18:35:00Z">
        <w:r w:rsidRPr="00022AD5" w:rsidDel="008D4EEE">
          <w:rPr>
            <w:rFonts w:ascii="Arial" w:hAnsi="Arial" w:cs="Arial"/>
          </w:rPr>
          <w:delText xml:space="preserve"> where XX is your country code</w:delText>
        </w:r>
      </w:del>
      <w:r w:rsidRPr="00022AD5">
        <w:rPr>
          <w:rFonts w:ascii="Arial" w:hAnsi="Arial" w:cs="Arial"/>
        </w:rPr>
        <w:t>.</w:t>
      </w:r>
    </w:p>
    <w:p w:rsidR="00000000" w:rsidRDefault="009B392E">
      <w:pPr>
        <w:spacing w:before="120" w:after="0" w:line="240" w:lineRule="exact"/>
        <w:ind w:left="720"/>
        <w:rPr>
          <w:rFonts w:eastAsiaTheme="minorEastAsia"/>
          <w:color w:val="0000FF"/>
          <w:w w:val="105"/>
          <w:lang w:eastAsia="zh-TW"/>
          <w:rPrChange w:id="611" w:author="Kai-Wen" w:date="2019-08-23T09:59:00Z">
            <w:rPr>
              <w:rFonts w:ascii="Arial" w:hAnsi="Arial" w:cs="Arial"/>
            </w:rPr>
          </w:rPrChange>
        </w:rPr>
        <w:pPrChange w:id="612" w:author="Kai-Wen" w:date="2019-08-23T12:11:00Z">
          <w:pPr>
            <w:numPr>
              <w:numId w:val="25"/>
            </w:numPr>
            <w:spacing w:before="240" w:after="0" w:line="276" w:lineRule="auto"/>
            <w:ind w:left="720" w:hanging="360"/>
          </w:pPr>
        </w:pPrChange>
      </w:pPr>
      <w:ins w:id="613" w:author="Kai-Wen" w:date="2019-08-23T09:58:00Z">
        <w:r w:rsidRPr="002C4A2C">
          <w:rPr>
            <w:rFonts w:eastAsiaTheme="minorEastAsia" w:hint="eastAsia"/>
            <w:color w:val="0000FF"/>
            <w:w w:val="105"/>
            <w:lang w:eastAsia="zh-TW"/>
          </w:rPr>
          <w:t>將你的設計</w:t>
        </w:r>
        <w:proofErr w:type="gramStart"/>
        <w:r w:rsidRPr="002C4A2C">
          <w:rPr>
            <w:rFonts w:eastAsiaTheme="minorEastAsia" w:hint="eastAsia"/>
            <w:color w:val="0000FF"/>
            <w:w w:val="105"/>
            <w:lang w:eastAsia="zh-TW"/>
          </w:rPr>
          <w:t>檔</w:t>
        </w:r>
        <w:proofErr w:type="gramEnd"/>
        <w:r w:rsidRPr="002C4A2C">
          <w:rPr>
            <w:rFonts w:eastAsiaTheme="minorEastAsia" w:hint="eastAsia"/>
            <w:color w:val="0000FF"/>
            <w:w w:val="105"/>
            <w:lang w:eastAsia="zh-TW"/>
          </w:rPr>
          <w:t>儲存在資料夾，資料夾名稱</w:t>
        </w:r>
        <w:r w:rsidRPr="002C4A2C">
          <w:rPr>
            <w:rFonts w:eastAsiaTheme="minorEastAsia" w:hint="eastAsia"/>
            <w:color w:val="0000FF"/>
            <w:w w:val="105"/>
            <w:lang w:eastAsia="zh-TW"/>
          </w:rPr>
          <w:t xml:space="preserve"> </w:t>
        </w:r>
        <w:r w:rsidR="0007151D" w:rsidRPr="0007151D">
          <w:rPr>
            <w:rFonts w:eastAsiaTheme="minorEastAsia"/>
            <w:color w:val="0000FF"/>
            <w:w w:val="105"/>
            <w:lang w:eastAsia="zh-TW"/>
            <w:rPrChange w:id="614" w:author="Kai-Wen" w:date="2019-08-23T09:59:00Z">
              <w:rPr>
                <w:color w:val="0000FF"/>
                <w:w w:val="105"/>
              </w:rPr>
            </w:rPrChange>
          </w:rPr>
          <w:t xml:space="preserve">“XX_ </w:t>
        </w:r>
        <w:proofErr w:type="spellStart"/>
        <w:r w:rsidR="0007151D" w:rsidRPr="0007151D">
          <w:rPr>
            <w:rFonts w:eastAsiaTheme="minorEastAsia"/>
            <w:color w:val="0000FF"/>
            <w:w w:val="105"/>
            <w:lang w:eastAsia="zh-TW"/>
            <w:rPrChange w:id="615" w:author="Kai-Wen" w:date="2019-08-23T09:59:00Z">
              <w:rPr>
                <w:rFonts w:ascii="Arial" w:hAnsi="Arial" w:cs="Arial"/>
              </w:rPr>
            </w:rPrChange>
          </w:rPr>
          <w:t>Design_Module</w:t>
        </w:r>
        <w:proofErr w:type="spellEnd"/>
        <w:r w:rsidR="0007151D" w:rsidRPr="0007151D">
          <w:rPr>
            <w:rFonts w:eastAsiaTheme="minorEastAsia"/>
            <w:color w:val="0000FF"/>
            <w:w w:val="105"/>
            <w:lang w:eastAsia="zh-TW"/>
            <w:rPrChange w:id="616" w:author="Kai-Wen" w:date="2019-08-23T09:59:00Z">
              <w:rPr>
                <w:rFonts w:ascii="Arial" w:hAnsi="Arial" w:cs="Arial"/>
              </w:rPr>
            </w:rPrChange>
          </w:rPr>
          <w:t>/</w:t>
        </w:r>
        <w:proofErr w:type="spellStart"/>
        <w:r w:rsidR="0007151D" w:rsidRPr="0007151D">
          <w:rPr>
            <w:rFonts w:eastAsiaTheme="minorEastAsia"/>
            <w:color w:val="0000FF"/>
            <w:w w:val="105"/>
            <w:lang w:eastAsia="zh-TW"/>
            <w:rPrChange w:id="617" w:author="Kai-Wen" w:date="2019-08-23T09:59:00Z">
              <w:rPr>
                <w:rFonts w:ascii="Arial" w:hAnsi="Arial" w:cs="Arial"/>
              </w:rPr>
            </w:rPrChange>
          </w:rPr>
          <w:t>YY_content</w:t>
        </w:r>
        <w:proofErr w:type="spellEnd"/>
        <w:r w:rsidR="0007151D" w:rsidRPr="0007151D">
          <w:rPr>
            <w:rFonts w:eastAsiaTheme="minorEastAsia"/>
            <w:color w:val="0000FF"/>
            <w:w w:val="105"/>
            <w:lang w:eastAsia="zh-TW"/>
            <w:rPrChange w:id="618" w:author="Kai-Wen" w:date="2019-08-23T09:59:00Z">
              <w:rPr>
                <w:color w:val="0000FF"/>
                <w:w w:val="105"/>
              </w:rPr>
            </w:rPrChange>
          </w:rPr>
          <w:t>”</w:t>
        </w:r>
      </w:ins>
    </w:p>
    <w:p w:rsidR="009B392E" w:rsidRDefault="009D65C1" w:rsidP="009D65C1">
      <w:pPr>
        <w:numPr>
          <w:ilvl w:val="0"/>
          <w:numId w:val="25"/>
        </w:numPr>
        <w:spacing w:before="240" w:after="0" w:line="276" w:lineRule="auto"/>
        <w:rPr>
          <w:ins w:id="619" w:author="Kai-Wen" w:date="2019-08-23T09:59:00Z"/>
          <w:rFonts w:ascii="Arial" w:hAnsi="Arial" w:cs="Arial"/>
        </w:rPr>
      </w:pPr>
      <w:r w:rsidRPr="00022AD5">
        <w:rPr>
          <w:rFonts w:ascii="Arial" w:hAnsi="Arial" w:cs="Arial"/>
        </w:rPr>
        <w:t>File name of the design will be in a format like “</w:t>
      </w:r>
      <w:r w:rsidR="00CF456C">
        <w:rPr>
          <w:rFonts w:ascii="Arial" w:hAnsi="Arial" w:cs="Arial"/>
        </w:rPr>
        <w:t>YY</w:t>
      </w:r>
      <w:r w:rsidRPr="00022AD5">
        <w:rPr>
          <w:rFonts w:ascii="Arial" w:hAnsi="Arial" w:cs="Arial"/>
        </w:rPr>
        <w:t>_</w:t>
      </w:r>
      <w:r w:rsidR="002A314F">
        <w:rPr>
          <w:rFonts w:ascii="Arial" w:hAnsi="Arial" w:cs="Arial"/>
        </w:rPr>
        <w:t>content</w:t>
      </w:r>
      <w:r w:rsidRPr="00022AD5">
        <w:rPr>
          <w:rFonts w:ascii="Arial" w:hAnsi="Arial" w:cs="Arial"/>
        </w:rPr>
        <w:t>_NN.</w:t>
      </w:r>
      <w:r w:rsidR="0075203A">
        <w:rPr>
          <w:rFonts w:ascii="Arial" w:hAnsi="Arial" w:cs="Arial"/>
        </w:rPr>
        <w:t>png</w:t>
      </w:r>
      <w:r w:rsidRPr="00022AD5">
        <w:rPr>
          <w:rFonts w:ascii="Arial" w:hAnsi="Arial" w:cs="Arial"/>
        </w:rPr>
        <w:t>” or “XX_</w:t>
      </w:r>
      <w:r w:rsidR="002A314F">
        <w:rPr>
          <w:rFonts w:ascii="Arial" w:hAnsi="Arial" w:cs="Arial"/>
        </w:rPr>
        <w:t>content</w:t>
      </w:r>
      <w:r w:rsidRPr="00022AD5">
        <w:rPr>
          <w:rFonts w:ascii="Arial" w:hAnsi="Arial" w:cs="Arial"/>
        </w:rPr>
        <w:t>_NN.</w:t>
      </w:r>
      <w:r w:rsidR="0075203A">
        <w:rPr>
          <w:rFonts w:ascii="Arial" w:hAnsi="Arial" w:cs="Arial"/>
        </w:rPr>
        <w:t>jpg</w:t>
      </w:r>
      <w:r w:rsidRPr="00022AD5">
        <w:rPr>
          <w:rFonts w:ascii="Arial" w:hAnsi="Arial" w:cs="Arial"/>
        </w:rPr>
        <w:t xml:space="preserve">” with </w:t>
      </w:r>
    </w:p>
    <w:p w:rsidR="00000000" w:rsidRDefault="0007151D">
      <w:pPr>
        <w:spacing w:before="120" w:after="0" w:line="240" w:lineRule="exact"/>
        <w:ind w:left="720"/>
        <w:rPr>
          <w:rFonts w:eastAsiaTheme="minorEastAsia"/>
          <w:color w:val="0000FF"/>
          <w:w w:val="105"/>
          <w:lang w:eastAsia="zh-TW"/>
          <w:rPrChange w:id="620" w:author="Kai-Wen" w:date="2019-08-23T12:11:00Z">
            <w:rPr>
              <w:rFonts w:ascii="Arial" w:hAnsi="Arial" w:cs="Arial"/>
            </w:rPr>
          </w:rPrChange>
        </w:rPr>
        <w:pPrChange w:id="621" w:author="Kai-Wen" w:date="2019-08-23T12:11:00Z">
          <w:pPr>
            <w:numPr>
              <w:numId w:val="25"/>
            </w:numPr>
            <w:spacing w:before="240" w:after="0" w:line="276" w:lineRule="auto"/>
            <w:ind w:left="720" w:hanging="360"/>
          </w:pPr>
        </w:pPrChange>
      </w:pPr>
      <w:ins w:id="622" w:author="Kai-Wen" w:date="2019-08-23T09:59:00Z">
        <w:r w:rsidRPr="0007151D">
          <w:rPr>
            <w:rFonts w:eastAsiaTheme="minorEastAsia" w:hint="eastAsia"/>
            <w:color w:val="0000FF"/>
            <w:w w:val="105"/>
            <w:lang w:eastAsia="zh-TW"/>
            <w:rPrChange w:id="623" w:author="Kai-Wen" w:date="2019-08-23T12:11:00Z">
              <w:rPr>
                <w:rFonts w:eastAsiaTheme="minorEastAsia" w:hint="eastAsia"/>
                <w:color w:val="0000FF"/>
                <w:w w:val="110"/>
                <w:lang w:eastAsia="zh-TW"/>
              </w:rPr>
            </w:rPrChange>
          </w:rPr>
          <w:t>設計檔的檔名格式為</w:t>
        </w:r>
        <w:r w:rsidRPr="0007151D">
          <w:rPr>
            <w:rFonts w:eastAsiaTheme="minorEastAsia"/>
            <w:color w:val="0000FF"/>
            <w:w w:val="105"/>
            <w:lang w:eastAsia="zh-TW"/>
            <w:rPrChange w:id="624" w:author="Kai-Wen" w:date="2019-08-23T12:11:00Z">
              <w:rPr>
                <w:rFonts w:ascii="Arial" w:hAnsi="Arial" w:cs="Arial"/>
              </w:rPr>
            </w:rPrChange>
          </w:rPr>
          <w:t>“YY_content_NN.png</w:t>
        </w:r>
        <w:proofErr w:type="gramStart"/>
        <w:r w:rsidRPr="0007151D">
          <w:rPr>
            <w:rFonts w:eastAsiaTheme="minorEastAsia"/>
            <w:color w:val="0000FF"/>
            <w:w w:val="105"/>
            <w:lang w:eastAsia="zh-TW"/>
            <w:rPrChange w:id="625" w:author="Kai-Wen" w:date="2019-08-23T12:11:00Z">
              <w:rPr>
                <w:rFonts w:ascii="Arial" w:hAnsi="Arial" w:cs="Arial"/>
              </w:rPr>
            </w:rPrChange>
          </w:rPr>
          <w:t>”</w:t>
        </w:r>
        <w:proofErr w:type="gramEnd"/>
        <w:r w:rsidRPr="0007151D">
          <w:rPr>
            <w:rFonts w:eastAsiaTheme="minorEastAsia"/>
            <w:color w:val="0000FF"/>
            <w:w w:val="105"/>
            <w:lang w:eastAsia="zh-TW"/>
            <w:rPrChange w:id="626" w:author="Kai-Wen" w:date="2019-08-23T12:11:00Z">
              <w:rPr>
                <w:rFonts w:ascii="Arial" w:hAnsi="Arial" w:cs="Arial"/>
                <w:lang w:eastAsia="zh-TW"/>
              </w:rPr>
            </w:rPrChange>
          </w:rPr>
          <w:t xml:space="preserve"> </w:t>
        </w:r>
        <w:r w:rsidRPr="0007151D">
          <w:rPr>
            <w:rFonts w:eastAsiaTheme="minorEastAsia" w:hint="eastAsia"/>
            <w:color w:val="0000FF"/>
            <w:w w:val="105"/>
            <w:lang w:eastAsia="zh-TW"/>
            <w:rPrChange w:id="627" w:author="Kai-Wen" w:date="2019-08-23T12:11:00Z">
              <w:rPr>
                <w:rFonts w:ascii="Arial" w:hAnsi="Arial" w:cs="Arial" w:hint="eastAsia"/>
                <w:lang w:eastAsia="zh-TW"/>
              </w:rPr>
            </w:rPrChange>
          </w:rPr>
          <w:t>或</w:t>
        </w:r>
        <w:r w:rsidRPr="0007151D">
          <w:rPr>
            <w:rFonts w:eastAsiaTheme="minorEastAsia"/>
            <w:color w:val="0000FF"/>
            <w:w w:val="105"/>
            <w:lang w:eastAsia="zh-TW"/>
            <w:rPrChange w:id="628" w:author="Kai-Wen" w:date="2019-08-23T12:11:00Z">
              <w:rPr>
                <w:rFonts w:ascii="Arial" w:hAnsi="Arial" w:cs="Arial"/>
              </w:rPr>
            </w:rPrChange>
          </w:rPr>
          <w:t>“XX_content_NN.</w:t>
        </w:r>
        <w:proofErr w:type="gramStart"/>
        <w:r w:rsidRPr="0007151D">
          <w:rPr>
            <w:rFonts w:eastAsiaTheme="minorEastAsia"/>
            <w:color w:val="0000FF"/>
            <w:w w:val="105"/>
            <w:lang w:eastAsia="zh-TW"/>
            <w:rPrChange w:id="629" w:author="Kai-Wen" w:date="2019-08-23T12:11:00Z">
              <w:rPr>
                <w:rFonts w:ascii="Arial" w:hAnsi="Arial" w:cs="Arial"/>
              </w:rPr>
            </w:rPrChange>
          </w:rPr>
          <w:t>jpg</w:t>
        </w:r>
        <w:proofErr w:type="gramEnd"/>
        <w:r w:rsidRPr="0007151D">
          <w:rPr>
            <w:rFonts w:eastAsiaTheme="minorEastAsia"/>
            <w:color w:val="0000FF"/>
            <w:w w:val="105"/>
            <w:lang w:eastAsia="zh-TW"/>
            <w:rPrChange w:id="630" w:author="Kai-Wen" w:date="2019-08-23T12:11:00Z">
              <w:rPr>
                <w:rFonts w:ascii="Arial" w:hAnsi="Arial" w:cs="Arial"/>
              </w:rPr>
            </w:rPrChange>
          </w:rPr>
          <w:t xml:space="preserve">” </w:t>
        </w:r>
      </w:ins>
      <w:del w:id="631" w:author="Thomas Mak" w:date="2019-08-20T18:35:00Z">
        <w:r w:rsidRPr="0007151D">
          <w:rPr>
            <w:rFonts w:eastAsiaTheme="minorEastAsia"/>
            <w:color w:val="0000FF"/>
            <w:w w:val="105"/>
            <w:lang w:eastAsia="zh-TW"/>
            <w:rPrChange w:id="632" w:author="Kai-Wen" w:date="2019-08-23T12:11:00Z">
              <w:rPr>
                <w:rFonts w:ascii="Arial" w:hAnsi="Arial" w:cs="Arial"/>
              </w:rPr>
            </w:rPrChange>
          </w:rPr>
          <w:delText>XX is your country code, YY is workstation number, NN is the number sequence of image if you have more than 1.</w:delText>
        </w:r>
      </w:del>
    </w:p>
    <w:p w:rsidR="009D65C1" w:rsidRDefault="009D65C1" w:rsidP="009D65C1">
      <w:pPr>
        <w:numPr>
          <w:ilvl w:val="0"/>
          <w:numId w:val="25"/>
        </w:numPr>
        <w:spacing w:before="240" w:after="0" w:line="276" w:lineRule="auto"/>
        <w:rPr>
          <w:ins w:id="633" w:author="Kai-Wen" w:date="2019-08-23T10:00:00Z"/>
          <w:rFonts w:ascii="Arial" w:hAnsi="Arial" w:cs="Arial"/>
        </w:rPr>
      </w:pPr>
      <w:r w:rsidRPr="00022AD5">
        <w:rPr>
          <w:rFonts w:ascii="Arial" w:hAnsi="Arial" w:cs="Arial"/>
        </w:rPr>
        <w:t>Save any image source files to a folder named “</w:t>
      </w:r>
      <w:r w:rsidR="002A314F">
        <w:rPr>
          <w:rFonts w:ascii="Arial" w:hAnsi="Arial" w:cs="Arial"/>
        </w:rPr>
        <w:t>source</w:t>
      </w:r>
      <w:r w:rsidRPr="00022AD5">
        <w:rPr>
          <w:rFonts w:ascii="Arial" w:hAnsi="Arial" w:cs="Arial"/>
        </w:rPr>
        <w:t>” inside the “</w:t>
      </w:r>
      <w:proofErr w:type="spellStart"/>
      <w:r w:rsidRPr="00022AD5">
        <w:rPr>
          <w:rFonts w:ascii="Arial" w:hAnsi="Arial" w:cs="Arial"/>
        </w:rPr>
        <w:t>XX_</w:t>
      </w:r>
      <w:r w:rsidR="002A314F">
        <w:rPr>
          <w:rFonts w:ascii="Arial" w:hAnsi="Arial" w:cs="Arial"/>
        </w:rPr>
        <w:t>design</w:t>
      </w:r>
      <w:r w:rsidRPr="00022AD5">
        <w:rPr>
          <w:rFonts w:ascii="Arial" w:hAnsi="Arial" w:cs="Arial"/>
        </w:rPr>
        <w:t>_</w:t>
      </w:r>
      <w:r w:rsidR="002A314F">
        <w:rPr>
          <w:rFonts w:ascii="Arial" w:hAnsi="Arial" w:cs="Arial"/>
        </w:rPr>
        <w:t>module</w:t>
      </w:r>
      <w:proofErr w:type="spellEnd"/>
      <w:r w:rsidRPr="00022AD5">
        <w:rPr>
          <w:rFonts w:ascii="Arial" w:hAnsi="Arial" w:cs="Arial"/>
        </w:rPr>
        <w:t>/</w:t>
      </w:r>
      <w:proofErr w:type="spellStart"/>
      <w:r w:rsidR="002A314F">
        <w:rPr>
          <w:rFonts w:ascii="Arial" w:hAnsi="Arial" w:cs="Arial"/>
        </w:rPr>
        <w:t>YY_content</w:t>
      </w:r>
      <w:proofErr w:type="spellEnd"/>
      <w:r w:rsidRPr="00022AD5">
        <w:rPr>
          <w:rFonts w:ascii="Arial" w:hAnsi="Arial" w:cs="Arial"/>
        </w:rPr>
        <w:t xml:space="preserve">” folder. The source files are the files that contain the layers, development files, </w:t>
      </w:r>
      <w:proofErr w:type="spellStart"/>
      <w:r w:rsidRPr="00022AD5">
        <w:rPr>
          <w:rFonts w:ascii="Arial" w:hAnsi="Arial" w:cs="Arial"/>
        </w:rPr>
        <w:t>ie</w:t>
      </w:r>
      <w:proofErr w:type="spellEnd"/>
      <w:r w:rsidRPr="00022AD5">
        <w:rPr>
          <w:rFonts w:ascii="Arial" w:hAnsi="Arial" w:cs="Arial"/>
        </w:rPr>
        <w:t xml:space="preserve"> .</w:t>
      </w:r>
      <w:proofErr w:type="spellStart"/>
      <w:r w:rsidRPr="00022AD5">
        <w:rPr>
          <w:rFonts w:ascii="Arial" w:hAnsi="Arial" w:cs="Arial"/>
        </w:rPr>
        <w:t>psd</w:t>
      </w:r>
      <w:proofErr w:type="spellEnd"/>
      <w:r w:rsidRPr="00022AD5">
        <w:rPr>
          <w:rFonts w:ascii="Arial" w:hAnsi="Arial" w:cs="Arial"/>
        </w:rPr>
        <w:t>, .</w:t>
      </w:r>
      <w:proofErr w:type="spellStart"/>
      <w:r w:rsidRPr="00022AD5">
        <w:rPr>
          <w:rFonts w:ascii="Arial" w:hAnsi="Arial" w:cs="Arial"/>
        </w:rPr>
        <w:t>ai</w:t>
      </w:r>
      <w:proofErr w:type="spellEnd"/>
      <w:r w:rsidRPr="00022AD5">
        <w:rPr>
          <w:rFonts w:ascii="Arial" w:hAnsi="Arial" w:cs="Arial"/>
        </w:rPr>
        <w:t>, .</w:t>
      </w:r>
      <w:proofErr w:type="spellStart"/>
      <w:r w:rsidRPr="00022AD5">
        <w:rPr>
          <w:rFonts w:ascii="Arial" w:hAnsi="Arial" w:cs="Arial"/>
        </w:rPr>
        <w:t>svg</w:t>
      </w:r>
      <w:proofErr w:type="spellEnd"/>
      <w:del w:id="634" w:author="Thomas Mak" w:date="2019-08-20T16:29:00Z">
        <w:r w:rsidRPr="00022AD5" w:rsidDel="00D33430">
          <w:rPr>
            <w:rFonts w:ascii="Arial" w:hAnsi="Arial" w:cs="Arial"/>
          </w:rPr>
          <w:delText>, .</w:delText>
        </w:r>
        <w:r w:rsidRPr="00022AD5" w:rsidDel="00505F5C">
          <w:rPr>
            <w:rFonts w:ascii="Arial" w:hAnsi="Arial" w:cs="Arial"/>
          </w:rPr>
          <w:delText>jpg</w:delText>
        </w:r>
      </w:del>
      <w:r w:rsidRPr="00022AD5">
        <w:rPr>
          <w:rFonts w:ascii="Arial" w:hAnsi="Arial" w:cs="Arial"/>
        </w:rPr>
        <w:t>.</w:t>
      </w:r>
    </w:p>
    <w:p w:rsidR="00000000" w:rsidRDefault="0007151D">
      <w:pPr>
        <w:spacing w:before="120" w:after="0" w:line="240" w:lineRule="exact"/>
        <w:ind w:left="720"/>
        <w:rPr>
          <w:rFonts w:eastAsiaTheme="minorEastAsia"/>
          <w:color w:val="0000FF"/>
          <w:w w:val="105"/>
          <w:lang w:eastAsia="zh-TW"/>
          <w:rPrChange w:id="635" w:author="Kai-Wen" w:date="2019-08-23T12:11:00Z">
            <w:rPr>
              <w:rFonts w:ascii="Arial" w:hAnsi="Arial" w:cs="Arial"/>
              <w:lang w:eastAsia="zh-TW"/>
            </w:rPr>
          </w:rPrChange>
        </w:rPr>
        <w:pPrChange w:id="636" w:author="Kai-Wen" w:date="2019-08-23T12:11:00Z">
          <w:pPr>
            <w:numPr>
              <w:numId w:val="25"/>
            </w:numPr>
            <w:spacing w:before="240" w:after="0" w:line="276" w:lineRule="auto"/>
            <w:ind w:left="720" w:hanging="360"/>
          </w:pPr>
        </w:pPrChange>
      </w:pPr>
      <w:ins w:id="637" w:author="Kai-Wen" w:date="2019-08-23T10:00:00Z">
        <w:r>
          <w:rPr>
            <w:rFonts w:eastAsiaTheme="minorEastAsia" w:hint="eastAsia"/>
            <w:color w:val="0000FF"/>
            <w:w w:val="105"/>
            <w:lang w:eastAsia="zh-TW"/>
          </w:rPr>
          <w:t>將所有</w:t>
        </w:r>
        <w:r w:rsidRPr="0007151D">
          <w:rPr>
            <w:rFonts w:eastAsiaTheme="minorEastAsia" w:hint="eastAsia"/>
            <w:color w:val="0000FF"/>
            <w:w w:val="105"/>
            <w:lang w:eastAsia="zh-TW"/>
            <w:rPrChange w:id="638" w:author="Kai-Wen" w:date="2019-08-23T12:11:00Z">
              <w:rPr>
                <w:rFonts w:ascii="細明體" w:eastAsia="細明體" w:hAnsi="細明體" w:cs="細明體" w:hint="eastAsia"/>
                <w:color w:val="0000FF"/>
                <w:w w:val="105"/>
                <w:lang w:eastAsia="zh-TW"/>
              </w:rPr>
            </w:rPrChange>
          </w:rPr>
          <w:t>圖片</w:t>
        </w:r>
        <w:r>
          <w:rPr>
            <w:rFonts w:eastAsiaTheme="minorEastAsia" w:hint="eastAsia"/>
            <w:color w:val="0000FF"/>
            <w:w w:val="105"/>
            <w:lang w:eastAsia="zh-TW"/>
          </w:rPr>
          <w:t>來源檔案儲存至</w:t>
        </w:r>
        <w:r>
          <w:rPr>
            <w:rFonts w:eastAsiaTheme="minorEastAsia"/>
            <w:color w:val="0000FF"/>
            <w:w w:val="105"/>
            <w:lang w:eastAsia="zh-TW"/>
          </w:rPr>
          <w:t xml:space="preserve"> </w:t>
        </w:r>
        <w:proofErr w:type="gramStart"/>
        <w:r w:rsidRPr="0007151D">
          <w:rPr>
            <w:rFonts w:eastAsiaTheme="minorEastAsia"/>
            <w:color w:val="0000FF"/>
            <w:w w:val="105"/>
            <w:lang w:eastAsia="zh-TW"/>
            <w:rPrChange w:id="639" w:author="Kai-Wen" w:date="2019-08-23T12:11:00Z">
              <w:rPr>
                <w:color w:val="0000FF"/>
                <w:w w:val="105"/>
                <w:lang w:eastAsia="zh-TW"/>
              </w:rPr>
            </w:rPrChange>
          </w:rPr>
          <w:t>“</w:t>
        </w:r>
        <w:proofErr w:type="gramEnd"/>
        <w:r w:rsidRPr="0007151D">
          <w:rPr>
            <w:rFonts w:eastAsiaTheme="minorEastAsia"/>
            <w:color w:val="0000FF"/>
            <w:w w:val="105"/>
            <w:lang w:eastAsia="zh-TW"/>
            <w:rPrChange w:id="640" w:author="Kai-Wen" w:date="2019-08-23T12:11:00Z">
              <w:rPr>
                <w:rFonts w:ascii="Arial" w:hAnsi="Arial" w:cs="Arial"/>
              </w:rPr>
            </w:rPrChange>
          </w:rPr>
          <w:t>“source”</w:t>
        </w:r>
        <w:r>
          <w:rPr>
            <w:rFonts w:eastAsiaTheme="minorEastAsia" w:hint="eastAsia"/>
            <w:color w:val="0000FF"/>
            <w:w w:val="105"/>
            <w:lang w:eastAsia="zh-TW"/>
          </w:rPr>
          <w:t>資料夾，就在</w:t>
        </w:r>
        <w:r w:rsidRPr="0007151D">
          <w:rPr>
            <w:rFonts w:eastAsiaTheme="minorEastAsia"/>
            <w:color w:val="0000FF"/>
            <w:w w:val="105"/>
            <w:lang w:eastAsia="zh-TW"/>
            <w:rPrChange w:id="641" w:author="Kai-Wen" w:date="2019-08-23T12:11:00Z">
              <w:rPr>
                <w:color w:val="0000FF"/>
                <w:w w:val="105"/>
              </w:rPr>
            </w:rPrChange>
          </w:rPr>
          <w:t>“</w:t>
        </w:r>
        <w:proofErr w:type="spellStart"/>
        <w:r w:rsidRPr="0007151D">
          <w:rPr>
            <w:rFonts w:eastAsiaTheme="minorEastAsia"/>
            <w:color w:val="0000FF"/>
            <w:w w:val="105"/>
            <w:lang w:eastAsia="zh-TW"/>
            <w:rPrChange w:id="642" w:author="Kai-Wen" w:date="2019-08-23T12:11:00Z">
              <w:rPr>
                <w:rFonts w:ascii="Arial" w:hAnsi="Arial" w:cs="Arial"/>
              </w:rPr>
            </w:rPrChange>
          </w:rPr>
          <w:t>XX_design_module</w:t>
        </w:r>
        <w:proofErr w:type="spellEnd"/>
        <w:r w:rsidRPr="0007151D">
          <w:rPr>
            <w:rFonts w:eastAsiaTheme="minorEastAsia"/>
            <w:color w:val="0000FF"/>
            <w:w w:val="105"/>
            <w:lang w:eastAsia="zh-TW"/>
            <w:rPrChange w:id="643" w:author="Kai-Wen" w:date="2019-08-23T12:11:00Z">
              <w:rPr>
                <w:rFonts w:ascii="Arial" w:hAnsi="Arial" w:cs="Arial"/>
              </w:rPr>
            </w:rPrChange>
          </w:rPr>
          <w:t>/</w:t>
        </w:r>
        <w:proofErr w:type="spellStart"/>
        <w:r w:rsidRPr="0007151D">
          <w:rPr>
            <w:rFonts w:eastAsiaTheme="minorEastAsia"/>
            <w:color w:val="0000FF"/>
            <w:w w:val="105"/>
            <w:lang w:eastAsia="zh-TW"/>
            <w:rPrChange w:id="644" w:author="Kai-Wen" w:date="2019-08-23T12:11:00Z">
              <w:rPr>
                <w:rFonts w:ascii="Arial" w:hAnsi="Arial" w:cs="Arial"/>
              </w:rPr>
            </w:rPrChange>
          </w:rPr>
          <w:t>YY_content</w:t>
        </w:r>
        <w:proofErr w:type="spellEnd"/>
        <w:r w:rsidRPr="0007151D">
          <w:rPr>
            <w:rFonts w:eastAsiaTheme="minorEastAsia"/>
            <w:color w:val="0000FF"/>
            <w:w w:val="105"/>
            <w:lang w:eastAsia="zh-TW"/>
            <w:rPrChange w:id="645" w:author="Kai-Wen" w:date="2019-08-23T12:11:00Z">
              <w:rPr>
                <w:color w:val="0000FF"/>
                <w:w w:val="105"/>
              </w:rPr>
            </w:rPrChange>
          </w:rPr>
          <w:t xml:space="preserve">” </w:t>
        </w:r>
      </w:ins>
      <w:ins w:id="646" w:author="Kai-Wen" w:date="2019-08-23T10:01:00Z">
        <w:r w:rsidRPr="0007151D">
          <w:rPr>
            <w:rFonts w:eastAsiaTheme="minorEastAsia" w:hint="eastAsia"/>
            <w:color w:val="0000FF"/>
            <w:w w:val="105"/>
            <w:lang w:eastAsia="zh-TW"/>
            <w:rPrChange w:id="647" w:author="Kai-Wen" w:date="2019-08-23T12:11:00Z">
              <w:rPr>
                <w:rFonts w:ascii="細明體" w:eastAsia="細明體" w:hAnsi="細明體" w:cs="細明體" w:hint="eastAsia"/>
                <w:color w:val="0000FF"/>
                <w:w w:val="105"/>
                <w:lang w:eastAsia="zh-TW"/>
              </w:rPr>
            </w:rPrChange>
          </w:rPr>
          <w:t>資料夾</w:t>
        </w:r>
      </w:ins>
      <w:ins w:id="648" w:author="Kai-Wen" w:date="2019-08-23T10:00:00Z">
        <w:r w:rsidRPr="0007151D">
          <w:rPr>
            <w:rFonts w:eastAsiaTheme="minorEastAsia" w:hint="eastAsia"/>
            <w:color w:val="0000FF"/>
            <w:w w:val="105"/>
            <w:lang w:eastAsia="zh-TW"/>
            <w:rPrChange w:id="649" w:author="Kai-Wen" w:date="2019-08-23T12:11:00Z">
              <w:rPr>
                <w:rFonts w:asciiTheme="minorEastAsia" w:eastAsiaTheme="minorEastAsia" w:hAnsiTheme="minorEastAsia" w:hint="eastAsia"/>
                <w:color w:val="0000FF"/>
                <w:w w:val="105"/>
                <w:lang w:eastAsia="zh-TW"/>
              </w:rPr>
            </w:rPrChange>
          </w:rPr>
          <w:t>裡面。來源檔案包含了</w:t>
        </w:r>
        <w:r w:rsidRPr="0007151D">
          <w:rPr>
            <w:rFonts w:eastAsiaTheme="minorEastAsia"/>
            <w:color w:val="0000FF"/>
            <w:w w:val="105"/>
            <w:lang w:eastAsia="zh-TW"/>
            <w:rPrChange w:id="650" w:author="Kai-Wen" w:date="2019-08-23T12:11:00Z">
              <w:rPr>
                <w:rFonts w:asciiTheme="minorEastAsia" w:eastAsiaTheme="minorEastAsia" w:hAnsiTheme="minorEastAsia"/>
                <w:color w:val="0000FF"/>
                <w:w w:val="105"/>
                <w:lang w:eastAsia="zh-TW"/>
              </w:rPr>
            </w:rPrChange>
          </w:rPr>
          <w:t xml:space="preserve"> layers, development files, </w:t>
        </w:r>
        <w:r w:rsidRPr="0007151D">
          <w:rPr>
            <w:rFonts w:eastAsiaTheme="minorEastAsia" w:hint="eastAsia"/>
            <w:color w:val="0000FF"/>
            <w:w w:val="105"/>
            <w:lang w:eastAsia="zh-TW"/>
            <w:rPrChange w:id="651" w:author="Kai-Wen" w:date="2019-08-23T12:11:00Z">
              <w:rPr>
                <w:rFonts w:asciiTheme="minorEastAsia" w:eastAsiaTheme="minorEastAsia" w:hAnsiTheme="minorEastAsia" w:hint="eastAsia"/>
                <w:color w:val="0000FF"/>
                <w:w w:val="105"/>
                <w:lang w:eastAsia="zh-TW"/>
              </w:rPr>
            </w:rPrChange>
          </w:rPr>
          <w:t>即</w:t>
        </w:r>
        <w:r w:rsidRPr="0007151D">
          <w:rPr>
            <w:rFonts w:eastAsiaTheme="minorEastAsia"/>
            <w:color w:val="0000FF"/>
            <w:w w:val="105"/>
            <w:lang w:eastAsia="zh-TW"/>
            <w:rPrChange w:id="652" w:author="Kai-Wen" w:date="2019-08-23T12:11:00Z">
              <w:rPr>
                <w:color w:val="0000FF"/>
                <w:w w:val="105"/>
              </w:rPr>
            </w:rPrChange>
          </w:rPr>
          <w:t xml:space="preserve"> .</w:t>
        </w:r>
        <w:proofErr w:type="spellStart"/>
        <w:r w:rsidRPr="0007151D">
          <w:rPr>
            <w:rFonts w:eastAsiaTheme="minorEastAsia"/>
            <w:color w:val="0000FF"/>
            <w:w w:val="105"/>
            <w:lang w:eastAsia="zh-TW"/>
            <w:rPrChange w:id="653" w:author="Kai-Wen" w:date="2019-08-23T12:11:00Z">
              <w:rPr>
                <w:color w:val="0000FF"/>
                <w:w w:val="105"/>
              </w:rPr>
            </w:rPrChange>
          </w:rPr>
          <w:t>psd</w:t>
        </w:r>
        <w:proofErr w:type="spellEnd"/>
        <w:r w:rsidRPr="0007151D">
          <w:rPr>
            <w:rFonts w:eastAsiaTheme="minorEastAsia"/>
            <w:color w:val="0000FF"/>
            <w:w w:val="105"/>
            <w:lang w:eastAsia="zh-TW"/>
            <w:rPrChange w:id="654" w:author="Kai-Wen" w:date="2019-08-23T12:11:00Z">
              <w:rPr>
                <w:color w:val="0000FF"/>
                <w:w w:val="105"/>
              </w:rPr>
            </w:rPrChange>
          </w:rPr>
          <w:t>, .</w:t>
        </w:r>
        <w:proofErr w:type="spellStart"/>
        <w:r w:rsidRPr="0007151D">
          <w:rPr>
            <w:rFonts w:eastAsiaTheme="minorEastAsia"/>
            <w:color w:val="0000FF"/>
            <w:w w:val="105"/>
            <w:lang w:eastAsia="zh-TW"/>
            <w:rPrChange w:id="655" w:author="Kai-Wen" w:date="2019-08-23T12:11:00Z">
              <w:rPr>
                <w:color w:val="0000FF"/>
                <w:w w:val="105"/>
              </w:rPr>
            </w:rPrChange>
          </w:rPr>
          <w:t>ai</w:t>
        </w:r>
        <w:proofErr w:type="spellEnd"/>
        <w:r w:rsidRPr="0007151D">
          <w:rPr>
            <w:rFonts w:eastAsiaTheme="minorEastAsia"/>
            <w:color w:val="0000FF"/>
            <w:w w:val="105"/>
            <w:lang w:eastAsia="zh-TW"/>
            <w:rPrChange w:id="656" w:author="Kai-Wen" w:date="2019-08-23T12:11:00Z">
              <w:rPr>
                <w:color w:val="0000FF"/>
                <w:w w:val="105"/>
              </w:rPr>
            </w:rPrChange>
          </w:rPr>
          <w:t>, .</w:t>
        </w:r>
        <w:proofErr w:type="spellStart"/>
        <w:r w:rsidRPr="0007151D">
          <w:rPr>
            <w:rFonts w:eastAsiaTheme="minorEastAsia"/>
            <w:color w:val="0000FF"/>
            <w:w w:val="105"/>
            <w:lang w:eastAsia="zh-TW"/>
            <w:rPrChange w:id="657" w:author="Kai-Wen" w:date="2019-08-23T12:11:00Z">
              <w:rPr>
                <w:color w:val="0000FF"/>
                <w:w w:val="105"/>
              </w:rPr>
            </w:rPrChange>
          </w:rPr>
          <w:t>svg</w:t>
        </w:r>
      </w:ins>
      <w:proofErr w:type="spellEnd"/>
      <w:ins w:id="658" w:author="Kai-Wen" w:date="2019-08-23T10:01:00Z">
        <w:r w:rsidRPr="0007151D">
          <w:rPr>
            <w:rFonts w:eastAsiaTheme="minorEastAsia" w:hint="eastAsia"/>
            <w:color w:val="0000FF"/>
            <w:w w:val="105"/>
            <w:lang w:eastAsia="zh-TW"/>
            <w:rPrChange w:id="659" w:author="Kai-Wen" w:date="2019-08-23T12:11:00Z">
              <w:rPr>
                <w:rFonts w:hint="eastAsia"/>
                <w:color w:val="0000FF"/>
                <w:w w:val="105"/>
                <w:lang w:eastAsia="zh-TW"/>
              </w:rPr>
            </w:rPrChange>
          </w:rPr>
          <w:t>。</w:t>
        </w:r>
      </w:ins>
    </w:p>
    <w:p w:rsidR="009D65C1" w:rsidRDefault="009D65C1" w:rsidP="009D65C1">
      <w:pPr>
        <w:numPr>
          <w:ilvl w:val="0"/>
          <w:numId w:val="25"/>
        </w:numPr>
        <w:spacing w:before="240" w:after="0" w:line="276" w:lineRule="auto"/>
        <w:rPr>
          <w:ins w:id="660" w:author="Kai-Wen" w:date="2019-08-23T10:03:00Z"/>
          <w:rFonts w:ascii="Arial" w:hAnsi="Arial" w:cs="Arial"/>
        </w:rPr>
      </w:pPr>
      <w:r w:rsidRPr="00022AD5">
        <w:rPr>
          <w:rFonts w:ascii="Arial" w:hAnsi="Arial" w:cs="Arial"/>
        </w:rPr>
        <w:t xml:space="preserve">Save the working apps in a directory on the server named “XX_ </w:t>
      </w:r>
      <w:proofErr w:type="spellStart"/>
      <w:r w:rsidR="00903C4D">
        <w:rPr>
          <w:rFonts w:ascii="Arial" w:hAnsi="Arial" w:cs="Arial"/>
        </w:rPr>
        <w:t>front</w:t>
      </w:r>
      <w:r w:rsidRPr="00022AD5">
        <w:rPr>
          <w:rFonts w:ascii="Arial" w:hAnsi="Arial" w:cs="Arial"/>
        </w:rPr>
        <w:t>_</w:t>
      </w:r>
      <w:r w:rsidR="00903C4D">
        <w:rPr>
          <w:rFonts w:ascii="Arial" w:hAnsi="Arial" w:cs="Arial"/>
        </w:rPr>
        <w:t>end</w:t>
      </w:r>
      <w:r w:rsidRPr="00022AD5">
        <w:rPr>
          <w:rFonts w:ascii="Arial" w:hAnsi="Arial" w:cs="Arial"/>
        </w:rPr>
        <w:t>_</w:t>
      </w:r>
      <w:r w:rsidR="00903C4D">
        <w:rPr>
          <w:rFonts w:ascii="Arial" w:hAnsi="Arial" w:cs="Arial"/>
        </w:rPr>
        <w:t>module</w:t>
      </w:r>
      <w:proofErr w:type="spellEnd"/>
      <w:r w:rsidRPr="00022AD5">
        <w:rPr>
          <w:rFonts w:ascii="Arial" w:hAnsi="Arial" w:cs="Arial"/>
        </w:rPr>
        <w:t>”. Be sure that your main file is called index.html.</w:t>
      </w:r>
    </w:p>
    <w:p w:rsidR="00000000" w:rsidRDefault="009016AC">
      <w:pPr>
        <w:spacing w:before="120" w:after="0" w:line="240" w:lineRule="exact"/>
        <w:ind w:left="720"/>
        <w:rPr>
          <w:ins w:id="661" w:author="Thomas Mak" w:date="2019-08-20T18:35:00Z"/>
          <w:rFonts w:eastAsiaTheme="minorEastAsia"/>
          <w:color w:val="0000FF"/>
          <w:w w:val="105"/>
          <w:lang w:eastAsia="zh-TW"/>
          <w:rPrChange w:id="662" w:author="Kai-Wen" w:date="2019-08-23T12:11:00Z">
            <w:rPr>
              <w:ins w:id="663" w:author="Thomas Mak" w:date="2019-08-20T18:35:00Z"/>
              <w:rFonts w:ascii="Arial" w:hAnsi="Arial" w:cs="Arial"/>
            </w:rPr>
          </w:rPrChange>
        </w:rPr>
        <w:pPrChange w:id="664" w:author="Kai-Wen" w:date="2019-08-23T12:11:00Z">
          <w:pPr>
            <w:numPr>
              <w:numId w:val="25"/>
            </w:numPr>
            <w:spacing w:before="240" w:after="0" w:line="276" w:lineRule="auto"/>
            <w:ind w:left="720" w:hanging="360"/>
          </w:pPr>
        </w:pPrChange>
      </w:pPr>
      <w:ins w:id="665" w:author="Kai-Wen" w:date="2019-08-23T10:03:00Z">
        <w:r w:rsidRPr="002C4A2C">
          <w:rPr>
            <w:rFonts w:eastAsiaTheme="minorEastAsia" w:hint="eastAsia"/>
            <w:color w:val="0000FF"/>
            <w:w w:val="105"/>
            <w:lang w:eastAsia="zh-TW"/>
          </w:rPr>
          <w:t>將正常運作的</w:t>
        </w:r>
        <w:r w:rsidRPr="002C4A2C">
          <w:rPr>
            <w:rFonts w:eastAsiaTheme="minorEastAsia" w:hint="eastAsia"/>
            <w:color w:val="0000FF"/>
            <w:w w:val="105"/>
            <w:lang w:eastAsia="zh-TW"/>
          </w:rPr>
          <w:t>app</w:t>
        </w:r>
        <w:r w:rsidRPr="002C4A2C">
          <w:rPr>
            <w:rFonts w:eastAsiaTheme="minorEastAsia" w:hint="eastAsia"/>
            <w:color w:val="0000FF"/>
            <w:w w:val="105"/>
            <w:lang w:eastAsia="zh-TW"/>
          </w:rPr>
          <w:t>存到</w:t>
        </w:r>
        <w:r>
          <w:rPr>
            <w:rFonts w:eastAsiaTheme="minorEastAsia" w:hint="eastAsia"/>
            <w:color w:val="0000FF"/>
            <w:w w:val="105"/>
            <w:lang w:eastAsia="zh-TW"/>
          </w:rPr>
          <w:t>伺服器上一個目錄</w:t>
        </w:r>
        <w:r w:rsidR="0007151D" w:rsidRPr="0007151D">
          <w:rPr>
            <w:rFonts w:eastAsiaTheme="minorEastAsia" w:hint="eastAsia"/>
            <w:color w:val="0000FF"/>
            <w:w w:val="105"/>
            <w:lang w:eastAsia="zh-TW"/>
            <w:rPrChange w:id="666" w:author="Kai-Wen" w:date="2019-08-23T12:11:00Z">
              <w:rPr>
                <w:rFonts w:ascii="新細明體" w:hAnsi="新細明體" w:hint="eastAsia"/>
                <w:color w:val="0000FF"/>
                <w:w w:val="105"/>
                <w:lang w:eastAsia="zh-TW"/>
              </w:rPr>
            </w:rPrChange>
          </w:rPr>
          <w:t>，</w:t>
        </w:r>
        <w:r w:rsidR="0007151D">
          <w:rPr>
            <w:rFonts w:eastAsiaTheme="minorEastAsia" w:hint="eastAsia"/>
            <w:color w:val="0000FF"/>
            <w:w w:val="105"/>
            <w:lang w:eastAsia="zh-TW"/>
          </w:rPr>
          <w:t>名稱</w:t>
        </w:r>
        <w:r w:rsidR="0007151D" w:rsidRPr="0007151D">
          <w:rPr>
            <w:rFonts w:eastAsiaTheme="minorEastAsia" w:hint="eastAsia"/>
            <w:color w:val="0000FF"/>
            <w:w w:val="105"/>
            <w:lang w:eastAsia="zh-TW"/>
            <w:rPrChange w:id="667" w:author="Kai-Wen" w:date="2019-08-23T12:11:00Z">
              <w:rPr>
                <w:rFonts w:ascii="細明體" w:eastAsia="細明體" w:hAnsi="細明體" w:cs="細明體" w:hint="eastAsia"/>
                <w:color w:val="0000FF"/>
                <w:w w:val="105"/>
                <w:lang w:eastAsia="zh-TW"/>
              </w:rPr>
            </w:rPrChange>
          </w:rPr>
          <w:t>為</w:t>
        </w:r>
        <w:r w:rsidR="0007151D">
          <w:rPr>
            <w:rFonts w:eastAsiaTheme="minorEastAsia"/>
            <w:color w:val="0000FF"/>
            <w:w w:val="105"/>
            <w:lang w:eastAsia="zh-TW"/>
          </w:rPr>
          <w:t xml:space="preserve"> </w:t>
        </w:r>
        <w:r w:rsidR="0007151D" w:rsidRPr="0007151D">
          <w:rPr>
            <w:rFonts w:eastAsiaTheme="minorEastAsia"/>
            <w:color w:val="0000FF"/>
            <w:w w:val="105"/>
            <w:lang w:eastAsia="zh-TW"/>
            <w:rPrChange w:id="668" w:author="Kai-Wen" w:date="2019-08-23T12:11:00Z">
              <w:rPr>
                <w:color w:val="0000FF"/>
                <w:w w:val="105"/>
              </w:rPr>
            </w:rPrChange>
          </w:rPr>
          <w:t xml:space="preserve">“XX_ </w:t>
        </w:r>
        <w:proofErr w:type="spellStart"/>
        <w:r w:rsidR="0007151D" w:rsidRPr="0007151D">
          <w:rPr>
            <w:rFonts w:eastAsiaTheme="minorEastAsia"/>
            <w:color w:val="0000FF"/>
            <w:w w:val="105"/>
            <w:lang w:eastAsia="zh-TW"/>
            <w:rPrChange w:id="669" w:author="Kai-Wen" w:date="2019-08-23T12:11:00Z">
              <w:rPr>
                <w:rFonts w:ascii="Arial" w:hAnsi="Arial" w:cs="Arial"/>
              </w:rPr>
            </w:rPrChange>
          </w:rPr>
          <w:t>front_end_module</w:t>
        </w:r>
        <w:proofErr w:type="spellEnd"/>
        <w:r w:rsidR="0007151D" w:rsidRPr="0007151D">
          <w:rPr>
            <w:rFonts w:eastAsiaTheme="minorEastAsia"/>
            <w:color w:val="0000FF"/>
            <w:w w:val="105"/>
            <w:lang w:eastAsia="zh-TW"/>
            <w:rPrChange w:id="670" w:author="Kai-Wen" w:date="2019-08-23T12:11:00Z">
              <w:rPr>
                <w:color w:val="0000FF"/>
                <w:w w:val="105"/>
              </w:rPr>
            </w:rPrChange>
          </w:rPr>
          <w:t>”</w:t>
        </w:r>
        <w:r w:rsidR="0007151D" w:rsidRPr="0007151D">
          <w:rPr>
            <w:rFonts w:eastAsiaTheme="minorEastAsia" w:hint="eastAsia"/>
            <w:color w:val="0000FF"/>
            <w:w w:val="105"/>
            <w:lang w:eastAsia="zh-TW"/>
            <w:rPrChange w:id="671" w:author="Kai-Wen" w:date="2019-08-23T12:11:00Z">
              <w:rPr>
                <w:rFonts w:asciiTheme="minorEastAsia" w:eastAsiaTheme="minorEastAsia" w:hAnsiTheme="minorEastAsia" w:hint="eastAsia"/>
                <w:color w:val="0000FF"/>
                <w:w w:val="105"/>
                <w:lang w:eastAsia="zh-TW"/>
              </w:rPr>
            </w:rPrChange>
          </w:rPr>
          <w:t>。請確認你的</w:t>
        </w:r>
        <w:r w:rsidR="0007151D" w:rsidRPr="0007151D">
          <w:rPr>
            <w:rFonts w:eastAsiaTheme="minorEastAsia"/>
            <w:color w:val="0000FF"/>
            <w:w w:val="105"/>
            <w:lang w:eastAsia="zh-TW"/>
            <w:rPrChange w:id="672" w:author="Kai-Wen" w:date="2019-08-23T12:11:00Z">
              <w:rPr>
                <w:rFonts w:asciiTheme="minorEastAsia" w:eastAsiaTheme="minorEastAsia" w:hAnsiTheme="minorEastAsia"/>
                <w:color w:val="0000FF"/>
                <w:w w:val="105"/>
                <w:lang w:eastAsia="zh-TW"/>
              </w:rPr>
            </w:rPrChange>
          </w:rPr>
          <w:t>main file</w:t>
        </w:r>
        <w:r w:rsidR="0007151D" w:rsidRPr="0007151D">
          <w:rPr>
            <w:rFonts w:eastAsiaTheme="minorEastAsia" w:hint="eastAsia"/>
            <w:color w:val="0000FF"/>
            <w:w w:val="105"/>
            <w:lang w:eastAsia="zh-TW"/>
            <w:rPrChange w:id="673" w:author="Kai-Wen" w:date="2019-08-23T12:11:00Z">
              <w:rPr>
                <w:rFonts w:asciiTheme="minorEastAsia" w:eastAsiaTheme="minorEastAsia" w:hAnsiTheme="minorEastAsia" w:hint="eastAsia"/>
                <w:color w:val="0000FF"/>
                <w:w w:val="105"/>
                <w:lang w:eastAsia="zh-TW"/>
              </w:rPr>
            </w:rPrChange>
          </w:rPr>
          <w:t>名稱為</w:t>
        </w:r>
        <w:r w:rsidR="0007151D" w:rsidRPr="0007151D">
          <w:rPr>
            <w:rFonts w:eastAsiaTheme="minorEastAsia"/>
            <w:color w:val="0000FF"/>
            <w:w w:val="105"/>
            <w:lang w:eastAsia="zh-TW"/>
            <w:rPrChange w:id="674" w:author="Kai-Wen" w:date="2019-08-23T12:11:00Z">
              <w:rPr>
                <w:rFonts w:asciiTheme="minorEastAsia" w:eastAsiaTheme="minorEastAsia" w:hAnsiTheme="minorEastAsia"/>
                <w:color w:val="0000FF"/>
                <w:w w:val="105"/>
                <w:lang w:eastAsia="zh-TW"/>
              </w:rPr>
            </w:rPrChange>
          </w:rPr>
          <w:t xml:space="preserve"> index.</w:t>
        </w:r>
        <w:proofErr w:type="gramStart"/>
        <w:r w:rsidR="0007151D" w:rsidRPr="0007151D">
          <w:rPr>
            <w:rFonts w:eastAsiaTheme="minorEastAsia"/>
            <w:color w:val="0000FF"/>
            <w:w w:val="105"/>
            <w:lang w:eastAsia="zh-TW"/>
            <w:rPrChange w:id="675" w:author="Kai-Wen" w:date="2019-08-23T12:11:00Z">
              <w:rPr>
                <w:color w:val="0000FF"/>
                <w:w w:val="105"/>
              </w:rPr>
            </w:rPrChange>
          </w:rPr>
          <w:t>html</w:t>
        </w:r>
      </w:ins>
      <w:proofErr w:type="gramEnd"/>
    </w:p>
    <w:p w:rsidR="00000000" w:rsidRDefault="008D4EEE">
      <w:pPr>
        <w:spacing w:before="240" w:after="0" w:line="276" w:lineRule="auto"/>
        <w:ind w:left="360"/>
        <w:rPr>
          <w:ins w:id="676" w:author="Kai-Wen" w:date="2019-08-23T10:04:00Z"/>
          <w:rFonts w:ascii="Arial" w:hAnsi="Arial" w:cs="Arial"/>
          <w:lang w:eastAsia="zh-TW"/>
        </w:rPr>
        <w:pPrChange w:id="677" w:author="Thomas Mak" w:date="2019-08-20T18:35:00Z">
          <w:pPr>
            <w:numPr>
              <w:numId w:val="25"/>
            </w:numPr>
            <w:spacing w:before="240" w:after="0" w:line="276" w:lineRule="auto"/>
            <w:ind w:left="720" w:hanging="360"/>
          </w:pPr>
        </w:pPrChange>
      </w:pPr>
      <w:ins w:id="678" w:author="Thomas Mak" w:date="2019-08-20T18:35:00Z">
        <w:r>
          <w:rPr>
            <w:rFonts w:ascii="Arial" w:hAnsi="Arial" w:cs="Arial"/>
          </w:rPr>
          <w:t>*</w:t>
        </w:r>
        <w:r w:rsidRPr="008D4EEE">
          <w:rPr>
            <w:rFonts w:ascii="Arial" w:hAnsi="Arial" w:cs="Arial"/>
          </w:rPr>
          <w:t xml:space="preserve"> </w:t>
        </w:r>
        <w:r w:rsidRPr="00022AD5">
          <w:rPr>
            <w:rFonts w:ascii="Arial" w:hAnsi="Arial" w:cs="Arial"/>
          </w:rPr>
          <w:t>XX is your country code</w:t>
        </w:r>
        <w:r>
          <w:rPr>
            <w:rFonts w:ascii="Arial" w:hAnsi="Arial" w:cs="Arial"/>
          </w:rPr>
          <w:t xml:space="preserve">, </w:t>
        </w:r>
        <w:r w:rsidRPr="00022AD5">
          <w:rPr>
            <w:rFonts w:ascii="Arial" w:hAnsi="Arial" w:cs="Arial"/>
          </w:rPr>
          <w:t xml:space="preserve">YY is </w:t>
        </w:r>
        <w:r>
          <w:rPr>
            <w:rFonts w:ascii="Arial" w:hAnsi="Arial" w:cs="Arial"/>
          </w:rPr>
          <w:t xml:space="preserve">workstation number, </w:t>
        </w:r>
        <w:proofErr w:type="gramStart"/>
        <w:r>
          <w:rPr>
            <w:rFonts w:ascii="Arial" w:hAnsi="Arial" w:cs="Arial"/>
          </w:rPr>
          <w:t>NN</w:t>
        </w:r>
        <w:proofErr w:type="gramEnd"/>
        <w:r>
          <w:rPr>
            <w:rFonts w:ascii="Arial" w:hAnsi="Arial" w:cs="Arial"/>
          </w:rPr>
          <w:t xml:space="preserve"> is the number sequence of image if you have more than 1.</w:t>
        </w:r>
      </w:ins>
    </w:p>
    <w:p w:rsidR="00000000" w:rsidRDefault="0007151D">
      <w:pPr>
        <w:spacing w:before="240" w:after="0" w:line="276" w:lineRule="auto"/>
        <w:ind w:left="360"/>
        <w:rPr>
          <w:ins w:id="679" w:author="Thomas Mak" w:date="2019-08-20T18:35:00Z"/>
          <w:del w:id="680" w:author="Kai-Wen" w:date="2019-08-23T10:05:00Z"/>
          <w:rFonts w:ascii="Arial" w:hAnsi="Arial" w:cs="Arial"/>
          <w:color w:val="0000FF"/>
          <w:lang w:eastAsia="zh-TW"/>
          <w:rPrChange w:id="681" w:author="Kai-Wen" w:date="2019-08-23T12:12:00Z">
            <w:rPr>
              <w:ins w:id="682" w:author="Thomas Mak" w:date="2019-08-20T18:35:00Z"/>
              <w:del w:id="683" w:author="Kai-Wen" w:date="2019-08-23T10:05:00Z"/>
              <w:rFonts w:ascii="Arial" w:hAnsi="Arial" w:cs="Arial"/>
              <w:lang w:eastAsia="zh-TW"/>
            </w:rPr>
          </w:rPrChange>
        </w:rPr>
        <w:pPrChange w:id="684" w:author="Kai-Wen" w:date="2019-08-23T12:12:00Z">
          <w:pPr>
            <w:numPr>
              <w:numId w:val="25"/>
            </w:numPr>
            <w:spacing w:before="240" w:after="0" w:line="276" w:lineRule="auto"/>
            <w:ind w:left="720" w:hanging="360"/>
          </w:pPr>
        </w:pPrChange>
      </w:pPr>
      <w:ins w:id="685" w:author="Kai-Wen" w:date="2019-08-23T10:04:00Z">
        <w:r w:rsidRPr="0007151D">
          <w:rPr>
            <w:rFonts w:ascii="Arial" w:hAnsi="Arial" w:cs="Arial"/>
            <w:color w:val="0000FF"/>
            <w:lang w:eastAsia="zh-TW"/>
            <w:rPrChange w:id="686" w:author="Kai-Wen" w:date="2019-08-23T12:12:00Z">
              <w:rPr>
                <w:rFonts w:ascii="Arial" w:hAnsi="Arial" w:cs="Arial"/>
                <w:lang w:eastAsia="zh-TW"/>
              </w:rPr>
            </w:rPrChange>
          </w:rPr>
          <w:t>*XX</w:t>
        </w:r>
        <w:r w:rsidRPr="0007151D">
          <w:rPr>
            <w:rFonts w:ascii="Arial" w:hAnsi="Arial" w:cs="Arial" w:hint="eastAsia"/>
            <w:color w:val="0000FF"/>
            <w:lang w:eastAsia="zh-TW"/>
            <w:rPrChange w:id="687" w:author="Kai-Wen" w:date="2019-08-23T12:12:00Z">
              <w:rPr>
                <w:rFonts w:ascii="Arial" w:hAnsi="Arial" w:cs="Arial" w:hint="eastAsia"/>
                <w:lang w:eastAsia="zh-TW"/>
              </w:rPr>
            </w:rPrChange>
          </w:rPr>
          <w:t>為國家代碼，</w:t>
        </w:r>
        <w:r w:rsidRPr="0007151D">
          <w:rPr>
            <w:rFonts w:ascii="Arial" w:hAnsi="Arial" w:cs="Arial"/>
            <w:color w:val="0000FF"/>
            <w:lang w:eastAsia="zh-TW"/>
            <w:rPrChange w:id="688" w:author="Kai-Wen" w:date="2019-08-23T12:12:00Z">
              <w:rPr>
                <w:rFonts w:ascii="Arial" w:hAnsi="Arial" w:cs="Arial"/>
                <w:lang w:eastAsia="zh-TW"/>
              </w:rPr>
            </w:rPrChange>
          </w:rPr>
          <w:t>YY</w:t>
        </w:r>
        <w:r w:rsidRPr="0007151D">
          <w:rPr>
            <w:rFonts w:ascii="Arial" w:hAnsi="Arial" w:cs="Arial" w:hint="eastAsia"/>
            <w:color w:val="0000FF"/>
            <w:lang w:eastAsia="zh-TW"/>
            <w:rPrChange w:id="689" w:author="Kai-Wen" w:date="2019-08-23T12:12:00Z">
              <w:rPr>
                <w:rFonts w:ascii="Arial" w:hAnsi="Arial" w:cs="Arial" w:hint="eastAsia"/>
                <w:lang w:eastAsia="zh-TW"/>
              </w:rPr>
            </w:rPrChange>
          </w:rPr>
          <w:t>為工作站代碼。若你的圖片超過一張，則</w:t>
        </w:r>
        <w:r w:rsidRPr="0007151D">
          <w:rPr>
            <w:rFonts w:ascii="Arial" w:hAnsi="Arial" w:cs="Arial"/>
            <w:color w:val="0000FF"/>
            <w:lang w:eastAsia="zh-TW"/>
            <w:rPrChange w:id="690" w:author="Kai-Wen" w:date="2019-08-23T12:12:00Z">
              <w:rPr>
                <w:rFonts w:ascii="Arial" w:hAnsi="Arial" w:cs="Arial"/>
                <w:lang w:eastAsia="zh-TW"/>
              </w:rPr>
            </w:rPrChange>
          </w:rPr>
          <w:t>NN</w:t>
        </w:r>
        <w:r w:rsidRPr="0007151D">
          <w:rPr>
            <w:rFonts w:ascii="Arial" w:hAnsi="Arial" w:cs="Arial" w:hint="eastAsia"/>
            <w:color w:val="0000FF"/>
            <w:lang w:eastAsia="zh-TW"/>
            <w:rPrChange w:id="691" w:author="Kai-Wen" w:date="2019-08-23T12:12:00Z">
              <w:rPr>
                <w:rFonts w:ascii="Arial" w:hAnsi="Arial" w:cs="Arial" w:hint="eastAsia"/>
                <w:lang w:eastAsia="zh-TW"/>
              </w:rPr>
            </w:rPrChange>
          </w:rPr>
          <w:t>代表順序。</w:t>
        </w:r>
      </w:ins>
    </w:p>
    <w:p w:rsidR="00000000" w:rsidRDefault="00DC2EFD">
      <w:pPr>
        <w:spacing w:before="240" w:after="0" w:line="276" w:lineRule="auto"/>
        <w:ind w:left="360"/>
        <w:rPr>
          <w:rFonts w:ascii="Arial" w:hAnsi="Arial" w:cs="Arial"/>
          <w:color w:val="0000FF"/>
          <w:lang w:eastAsia="zh-TW"/>
          <w:rPrChange w:id="692" w:author="Kai-Wen" w:date="2019-08-23T12:12:00Z">
            <w:rPr>
              <w:rFonts w:ascii="Arial" w:hAnsi="Arial" w:cs="Arial"/>
              <w:lang w:eastAsia="zh-TW"/>
            </w:rPr>
          </w:rPrChange>
        </w:rPr>
        <w:pPrChange w:id="693" w:author="Kai-Wen" w:date="2019-08-23T12:12:00Z">
          <w:pPr>
            <w:numPr>
              <w:numId w:val="25"/>
            </w:numPr>
            <w:spacing w:before="240" w:after="0" w:line="276" w:lineRule="auto"/>
            <w:ind w:left="720" w:hanging="360"/>
          </w:pPr>
        </w:pPrChange>
      </w:pPr>
    </w:p>
    <w:p w:rsidR="00453B91" w:rsidRPr="009D65C1" w:rsidRDefault="00453B91" w:rsidP="00453B91">
      <w:pPr>
        <w:spacing w:after="80"/>
        <w:rPr>
          <w:rFonts w:ascii="Arial" w:hAnsi="Arial"/>
          <w:color w:val="0070C0"/>
          <w:lang w:eastAsia="zh-TW"/>
        </w:rPr>
      </w:pPr>
    </w:p>
    <w:p w:rsidR="00453B91" w:rsidRPr="00453B91" w:rsidRDefault="00453B91" w:rsidP="00453B91">
      <w:pPr>
        <w:pStyle w:val="10"/>
        <w:rPr>
          <w:lang w:val="en-GB"/>
        </w:rPr>
      </w:pPr>
      <w:bookmarkStart w:id="694" w:name="_Toc17188041"/>
      <w:r w:rsidRPr="00453B91">
        <w:rPr>
          <w:lang w:val="en-GB"/>
        </w:rPr>
        <w:lastRenderedPageBreak/>
        <w:t>Marking Scheme</w:t>
      </w:r>
      <w:bookmarkEnd w:id="694"/>
    </w:p>
    <w:p w:rsidR="00453B91" w:rsidRPr="00453B91" w:rsidRDefault="00453B91" w:rsidP="00453B91">
      <w:pPr>
        <w:spacing w:after="80"/>
        <w:rPr>
          <w:rFonts w:ascii="Arial" w:hAnsi="Arial"/>
          <w:color w:val="0070C0"/>
          <w:lang w:val="en-GB"/>
        </w:rPr>
      </w:pPr>
    </w:p>
    <w:tbl>
      <w:tblPr>
        <w:tblStyle w:val="WSI-Table1"/>
        <w:tblW w:w="9618" w:type="dxa"/>
        <w:tblCellMar>
          <w:left w:w="141" w:type="dxa"/>
        </w:tblCellMar>
        <w:tblLook w:val="04A0"/>
      </w:tblPr>
      <w:tblGrid>
        <w:gridCol w:w="2037"/>
        <w:gridCol w:w="1810"/>
        <w:gridCol w:w="1923"/>
        <w:gridCol w:w="1925"/>
        <w:gridCol w:w="1923"/>
      </w:tblGrid>
      <w:tr w:rsidR="009D65C1" w:rsidTr="00D93DC0">
        <w:trPr>
          <w:cnfStyle w:val="100000000000"/>
        </w:trPr>
        <w:tc>
          <w:tcPr>
            <w:tcW w:w="2037" w:type="dxa"/>
            <w:tcMar>
              <w:left w:w="141" w:type="dxa"/>
            </w:tcMar>
          </w:tcPr>
          <w:p w:rsidR="009D65C1" w:rsidRDefault="009D65C1" w:rsidP="00D93DC0">
            <w:pPr>
              <w:spacing w:after="0"/>
              <w:rPr>
                <w:rFonts w:ascii="Arial" w:hAnsi="Arial"/>
                <w:b w:val="0"/>
                <w:caps w:val="0"/>
              </w:rPr>
            </w:pPr>
            <w:r>
              <w:rPr>
                <w:rFonts w:ascii="Arial" w:hAnsi="Arial"/>
              </w:rPr>
              <w:t>SECTION</w:t>
            </w:r>
          </w:p>
        </w:tc>
        <w:tc>
          <w:tcPr>
            <w:tcW w:w="1810" w:type="dxa"/>
            <w:tcMar>
              <w:left w:w="141" w:type="dxa"/>
            </w:tcMar>
          </w:tcPr>
          <w:p w:rsidR="009D65C1" w:rsidRDefault="009D65C1" w:rsidP="00D93DC0">
            <w:pPr>
              <w:spacing w:after="0"/>
              <w:rPr>
                <w:rFonts w:ascii="Arial" w:hAnsi="Arial"/>
                <w:b w:val="0"/>
                <w:caps w:val="0"/>
              </w:rPr>
            </w:pPr>
            <w:r>
              <w:rPr>
                <w:rFonts w:ascii="Arial" w:hAnsi="Arial"/>
              </w:rPr>
              <w:t>CRITERION</w:t>
            </w:r>
          </w:p>
        </w:tc>
        <w:tc>
          <w:tcPr>
            <w:tcW w:w="1923" w:type="dxa"/>
            <w:tcMar>
              <w:left w:w="141" w:type="dxa"/>
            </w:tcMar>
          </w:tcPr>
          <w:p w:rsidR="009D65C1" w:rsidRDefault="009D65C1" w:rsidP="00D93DC0">
            <w:pPr>
              <w:spacing w:after="0"/>
              <w:rPr>
                <w:rFonts w:ascii="Arial" w:hAnsi="Arial"/>
                <w:b w:val="0"/>
                <w:caps w:val="0"/>
              </w:rPr>
            </w:pPr>
            <w:r>
              <w:rPr>
                <w:rFonts w:ascii="Arial" w:hAnsi="Arial"/>
              </w:rPr>
              <w:t>JUDG. MARKS</w:t>
            </w:r>
          </w:p>
        </w:tc>
        <w:tc>
          <w:tcPr>
            <w:tcW w:w="1925" w:type="dxa"/>
            <w:tcMar>
              <w:left w:w="141" w:type="dxa"/>
            </w:tcMar>
          </w:tcPr>
          <w:p w:rsidR="009D65C1" w:rsidRDefault="009D65C1" w:rsidP="00D93DC0">
            <w:pPr>
              <w:spacing w:after="0"/>
              <w:rPr>
                <w:rFonts w:ascii="Arial" w:hAnsi="Arial"/>
                <w:b w:val="0"/>
                <w:caps w:val="0"/>
              </w:rPr>
            </w:pPr>
            <w:r>
              <w:rPr>
                <w:rFonts w:ascii="Arial" w:hAnsi="Arial"/>
              </w:rPr>
              <w:t>MEAS. MARKS</w:t>
            </w:r>
          </w:p>
        </w:tc>
        <w:tc>
          <w:tcPr>
            <w:tcW w:w="1923" w:type="dxa"/>
            <w:tcMar>
              <w:left w:w="141" w:type="dxa"/>
            </w:tcMar>
          </w:tcPr>
          <w:p w:rsidR="009D65C1" w:rsidRDefault="009D65C1" w:rsidP="00D93DC0">
            <w:pPr>
              <w:spacing w:after="0"/>
              <w:rPr>
                <w:rFonts w:ascii="Arial" w:hAnsi="Arial"/>
                <w:b w:val="0"/>
                <w:caps w:val="0"/>
              </w:rPr>
            </w:pPr>
            <w:r>
              <w:rPr>
                <w:rFonts w:ascii="Arial" w:hAnsi="Arial"/>
              </w:rPr>
              <w:t>TOTAL</w:t>
            </w:r>
          </w:p>
        </w:tc>
      </w:tr>
      <w:tr w:rsidR="009D65C1" w:rsidTr="00D93DC0">
        <w:tc>
          <w:tcPr>
            <w:tcW w:w="2037" w:type="dxa"/>
            <w:tcMar>
              <w:left w:w="141" w:type="dxa"/>
            </w:tcMar>
          </w:tcPr>
          <w:p w:rsidR="009D65C1" w:rsidRPr="006046AC" w:rsidRDefault="008F63E2" w:rsidP="00D93DC0">
            <w:pPr>
              <w:spacing w:after="0"/>
              <w:rPr>
                <w:rFonts w:ascii="Arial" w:hAnsi="Arial" w:cs="Arial"/>
              </w:rPr>
            </w:pPr>
            <w:r>
              <w:rPr>
                <w:rFonts w:ascii="Arial" w:hAnsi="Arial" w:cs="Arial"/>
              </w:rPr>
              <w:t>E1</w:t>
            </w:r>
          </w:p>
        </w:tc>
        <w:tc>
          <w:tcPr>
            <w:tcW w:w="1810" w:type="dxa"/>
            <w:tcMar>
              <w:left w:w="141" w:type="dxa"/>
            </w:tcMar>
          </w:tcPr>
          <w:p w:rsidR="009D65C1" w:rsidRPr="008F63E2" w:rsidRDefault="008F63E2" w:rsidP="00D93DC0">
            <w:pPr>
              <w:spacing w:after="0"/>
              <w:rPr>
                <w:rFonts w:ascii="Arial" w:hAnsi="Arial" w:cs="Arial"/>
              </w:rPr>
            </w:pPr>
            <w:r w:rsidRPr="008F63E2">
              <w:rPr>
                <w:rFonts w:ascii="Arial" w:hAnsi="Arial" w:cs="Arial"/>
              </w:rPr>
              <w:t>Editor functionality for Element</w:t>
            </w:r>
          </w:p>
        </w:tc>
        <w:tc>
          <w:tcPr>
            <w:tcW w:w="1923" w:type="dxa"/>
            <w:tcMar>
              <w:left w:w="141" w:type="dxa"/>
            </w:tcMar>
          </w:tcPr>
          <w:p w:rsidR="009D65C1" w:rsidRPr="006046AC" w:rsidRDefault="008F63E2" w:rsidP="00D93DC0">
            <w:pPr>
              <w:spacing w:after="0"/>
              <w:rPr>
                <w:rFonts w:ascii="Arial" w:hAnsi="Arial" w:cs="Arial"/>
                <w:lang w:eastAsia="zh-TW"/>
              </w:rPr>
            </w:pPr>
            <w:r>
              <w:rPr>
                <w:rFonts w:ascii="Arial" w:hAnsi="Arial" w:cs="Arial"/>
                <w:lang w:eastAsia="zh-TW"/>
              </w:rPr>
              <w:t>0</w:t>
            </w:r>
          </w:p>
        </w:tc>
        <w:tc>
          <w:tcPr>
            <w:tcW w:w="1925" w:type="dxa"/>
            <w:tcMar>
              <w:left w:w="141" w:type="dxa"/>
            </w:tcMar>
          </w:tcPr>
          <w:p w:rsidR="009D65C1" w:rsidRPr="006046AC" w:rsidRDefault="008F63E2" w:rsidP="00D93DC0">
            <w:pPr>
              <w:spacing w:after="0"/>
              <w:rPr>
                <w:rFonts w:ascii="Arial" w:hAnsi="Arial" w:cs="Arial"/>
              </w:rPr>
            </w:pPr>
            <w:r>
              <w:rPr>
                <w:rFonts w:ascii="Arial" w:hAnsi="Arial" w:cs="Arial"/>
              </w:rPr>
              <w:t>3.75</w:t>
            </w:r>
          </w:p>
        </w:tc>
        <w:tc>
          <w:tcPr>
            <w:tcW w:w="1923" w:type="dxa"/>
            <w:tcMar>
              <w:left w:w="141" w:type="dxa"/>
            </w:tcMar>
          </w:tcPr>
          <w:p w:rsidR="009D65C1" w:rsidRPr="006046AC" w:rsidRDefault="008F63E2" w:rsidP="00D93DC0">
            <w:pPr>
              <w:spacing w:after="0"/>
              <w:rPr>
                <w:rFonts w:ascii="Arial" w:hAnsi="Arial" w:cs="Arial"/>
              </w:rPr>
            </w:pPr>
            <w:r>
              <w:rPr>
                <w:rFonts w:ascii="Arial" w:hAnsi="Arial" w:cs="Arial"/>
              </w:rPr>
              <w:t>3.75</w:t>
            </w:r>
          </w:p>
        </w:tc>
      </w:tr>
      <w:tr w:rsidR="009D65C1" w:rsidTr="00D93DC0">
        <w:tc>
          <w:tcPr>
            <w:tcW w:w="2037" w:type="dxa"/>
            <w:tcMar>
              <w:left w:w="141" w:type="dxa"/>
            </w:tcMar>
          </w:tcPr>
          <w:p w:rsidR="009D65C1" w:rsidRPr="006046AC" w:rsidRDefault="008F63E2" w:rsidP="00D93DC0">
            <w:pPr>
              <w:spacing w:after="0"/>
              <w:rPr>
                <w:rFonts w:ascii="Arial" w:hAnsi="Arial" w:cs="Arial"/>
                <w:lang w:val="en-GB"/>
              </w:rPr>
            </w:pPr>
            <w:r>
              <w:rPr>
                <w:rFonts w:ascii="Arial" w:hAnsi="Arial" w:cs="Arial"/>
                <w:lang w:val="en-GB"/>
              </w:rPr>
              <w:t>E2</w:t>
            </w:r>
          </w:p>
        </w:tc>
        <w:tc>
          <w:tcPr>
            <w:tcW w:w="1810" w:type="dxa"/>
            <w:tcMar>
              <w:left w:w="141" w:type="dxa"/>
            </w:tcMar>
          </w:tcPr>
          <w:p w:rsidR="009D65C1" w:rsidRPr="008F63E2" w:rsidRDefault="008F63E2" w:rsidP="00D93DC0">
            <w:pPr>
              <w:spacing w:after="0"/>
              <w:rPr>
                <w:rFonts w:ascii="Arial" w:hAnsi="Arial" w:cs="Arial"/>
              </w:rPr>
            </w:pPr>
            <w:r w:rsidRPr="008F63E2">
              <w:rPr>
                <w:rFonts w:ascii="Arial" w:hAnsi="Arial" w:cs="Arial"/>
              </w:rPr>
              <w:t>Editor functionality for Connections</w:t>
            </w:r>
          </w:p>
        </w:tc>
        <w:tc>
          <w:tcPr>
            <w:tcW w:w="1923" w:type="dxa"/>
            <w:tcMar>
              <w:left w:w="141" w:type="dxa"/>
            </w:tcMar>
          </w:tcPr>
          <w:p w:rsidR="009D65C1" w:rsidRPr="006046AC" w:rsidRDefault="008F63E2" w:rsidP="00D93DC0">
            <w:pPr>
              <w:spacing w:after="0"/>
              <w:rPr>
                <w:rFonts w:ascii="Arial" w:hAnsi="Arial" w:cs="Arial"/>
              </w:rPr>
            </w:pPr>
            <w:r>
              <w:rPr>
                <w:rFonts w:ascii="Arial" w:hAnsi="Arial" w:cs="Arial"/>
              </w:rPr>
              <w:t>1</w:t>
            </w:r>
          </w:p>
        </w:tc>
        <w:tc>
          <w:tcPr>
            <w:tcW w:w="1925" w:type="dxa"/>
            <w:tcMar>
              <w:left w:w="141" w:type="dxa"/>
            </w:tcMar>
          </w:tcPr>
          <w:p w:rsidR="009D65C1" w:rsidRPr="006046AC" w:rsidRDefault="008F63E2" w:rsidP="00D93DC0">
            <w:pPr>
              <w:spacing w:after="0"/>
              <w:rPr>
                <w:rFonts w:ascii="Arial" w:hAnsi="Arial" w:cs="Arial"/>
              </w:rPr>
            </w:pPr>
            <w:r>
              <w:rPr>
                <w:rFonts w:ascii="Arial" w:hAnsi="Arial" w:cs="Arial"/>
              </w:rPr>
              <w:t>2</w:t>
            </w:r>
          </w:p>
        </w:tc>
        <w:tc>
          <w:tcPr>
            <w:tcW w:w="1923" w:type="dxa"/>
            <w:tcMar>
              <w:left w:w="141" w:type="dxa"/>
            </w:tcMar>
          </w:tcPr>
          <w:p w:rsidR="009D65C1" w:rsidRPr="006046AC" w:rsidRDefault="008F63E2" w:rsidP="00D93DC0">
            <w:pPr>
              <w:spacing w:after="0"/>
              <w:rPr>
                <w:rFonts w:ascii="Arial" w:hAnsi="Arial" w:cs="Arial"/>
              </w:rPr>
            </w:pPr>
            <w:r>
              <w:rPr>
                <w:rFonts w:ascii="Arial" w:hAnsi="Arial" w:cs="Arial"/>
              </w:rPr>
              <w:t>3</w:t>
            </w:r>
          </w:p>
        </w:tc>
      </w:tr>
      <w:tr w:rsidR="009D65C1" w:rsidTr="00D93DC0">
        <w:tc>
          <w:tcPr>
            <w:tcW w:w="2037" w:type="dxa"/>
            <w:tcMar>
              <w:left w:w="141" w:type="dxa"/>
            </w:tcMar>
          </w:tcPr>
          <w:p w:rsidR="009D65C1" w:rsidRPr="006046AC" w:rsidRDefault="008F63E2" w:rsidP="00D93DC0">
            <w:pPr>
              <w:spacing w:after="0"/>
              <w:rPr>
                <w:rFonts w:ascii="Arial" w:hAnsi="Arial" w:cs="Arial"/>
                <w:lang w:val="en-GB"/>
              </w:rPr>
            </w:pPr>
            <w:r>
              <w:rPr>
                <w:rFonts w:ascii="Arial" w:hAnsi="Arial" w:cs="Arial"/>
                <w:lang w:val="en-GB"/>
              </w:rPr>
              <w:t>E3</w:t>
            </w:r>
          </w:p>
        </w:tc>
        <w:tc>
          <w:tcPr>
            <w:tcW w:w="1810" w:type="dxa"/>
            <w:tcMar>
              <w:left w:w="141" w:type="dxa"/>
            </w:tcMar>
          </w:tcPr>
          <w:p w:rsidR="009D65C1" w:rsidRPr="008F63E2" w:rsidRDefault="008F63E2" w:rsidP="00D93DC0">
            <w:pPr>
              <w:spacing w:after="0"/>
              <w:rPr>
                <w:rFonts w:ascii="Arial" w:hAnsi="Arial" w:cs="Arial"/>
                <w:szCs w:val="20"/>
              </w:rPr>
            </w:pPr>
            <w:r w:rsidRPr="008F63E2">
              <w:rPr>
                <w:rFonts w:ascii="Arial" w:hAnsi="Arial" w:cs="Arial"/>
                <w:szCs w:val="20"/>
              </w:rPr>
              <w:t>Viewer requirements</w:t>
            </w:r>
          </w:p>
        </w:tc>
        <w:tc>
          <w:tcPr>
            <w:tcW w:w="1923" w:type="dxa"/>
            <w:tcMar>
              <w:left w:w="141" w:type="dxa"/>
            </w:tcMar>
          </w:tcPr>
          <w:p w:rsidR="009D65C1" w:rsidRPr="006046AC" w:rsidRDefault="008F63E2" w:rsidP="00D93DC0">
            <w:pPr>
              <w:spacing w:after="0"/>
              <w:rPr>
                <w:rFonts w:ascii="Arial" w:hAnsi="Arial" w:cs="Arial"/>
              </w:rPr>
            </w:pPr>
            <w:r>
              <w:rPr>
                <w:rFonts w:ascii="Arial" w:hAnsi="Arial" w:cs="Arial"/>
              </w:rPr>
              <w:t>0</w:t>
            </w:r>
          </w:p>
        </w:tc>
        <w:tc>
          <w:tcPr>
            <w:tcW w:w="1925" w:type="dxa"/>
            <w:tcMar>
              <w:left w:w="141" w:type="dxa"/>
            </w:tcMar>
          </w:tcPr>
          <w:p w:rsidR="009D65C1" w:rsidRPr="006046AC" w:rsidRDefault="008F63E2" w:rsidP="00D93DC0">
            <w:pPr>
              <w:spacing w:after="0"/>
              <w:rPr>
                <w:rFonts w:ascii="Arial" w:hAnsi="Arial" w:cs="Arial"/>
              </w:rPr>
            </w:pPr>
            <w:r>
              <w:rPr>
                <w:rFonts w:ascii="Arial" w:hAnsi="Arial" w:cs="Arial"/>
              </w:rPr>
              <w:t>4</w:t>
            </w:r>
          </w:p>
        </w:tc>
        <w:tc>
          <w:tcPr>
            <w:tcW w:w="1923" w:type="dxa"/>
            <w:tcMar>
              <w:left w:w="141" w:type="dxa"/>
            </w:tcMar>
          </w:tcPr>
          <w:p w:rsidR="009D65C1" w:rsidRPr="006046AC" w:rsidRDefault="008F63E2" w:rsidP="00D93DC0">
            <w:pPr>
              <w:spacing w:after="0"/>
              <w:rPr>
                <w:rFonts w:ascii="Arial" w:hAnsi="Arial" w:cs="Arial"/>
              </w:rPr>
            </w:pPr>
            <w:r>
              <w:rPr>
                <w:rFonts w:ascii="Arial" w:hAnsi="Arial" w:cs="Arial"/>
              </w:rPr>
              <w:t>4</w:t>
            </w:r>
          </w:p>
        </w:tc>
      </w:tr>
      <w:tr w:rsidR="009D65C1" w:rsidTr="00D93DC0">
        <w:tc>
          <w:tcPr>
            <w:tcW w:w="2037" w:type="dxa"/>
            <w:tcMar>
              <w:left w:w="141" w:type="dxa"/>
            </w:tcMar>
          </w:tcPr>
          <w:p w:rsidR="009D65C1" w:rsidRPr="006046AC" w:rsidRDefault="008F63E2" w:rsidP="00D93DC0">
            <w:pPr>
              <w:spacing w:after="0"/>
              <w:rPr>
                <w:rFonts w:ascii="Arial" w:hAnsi="Arial" w:cs="Arial"/>
                <w:lang w:val="en-GB"/>
              </w:rPr>
            </w:pPr>
            <w:r>
              <w:rPr>
                <w:rFonts w:ascii="Arial" w:hAnsi="Arial" w:cs="Arial"/>
                <w:lang w:val="en-GB"/>
              </w:rPr>
              <w:t>E4</w:t>
            </w:r>
          </w:p>
        </w:tc>
        <w:tc>
          <w:tcPr>
            <w:tcW w:w="1810" w:type="dxa"/>
            <w:tcMar>
              <w:left w:w="141" w:type="dxa"/>
            </w:tcMar>
          </w:tcPr>
          <w:p w:rsidR="009D65C1" w:rsidRPr="008F63E2" w:rsidRDefault="008F63E2" w:rsidP="00D93DC0">
            <w:pPr>
              <w:spacing w:after="0"/>
              <w:rPr>
                <w:rFonts w:ascii="Arial" w:hAnsi="Arial" w:cs="Arial"/>
                <w:szCs w:val="20"/>
              </w:rPr>
            </w:pPr>
            <w:r w:rsidRPr="008F63E2">
              <w:rPr>
                <w:rFonts w:ascii="Arial" w:hAnsi="Arial" w:cs="Arial"/>
                <w:szCs w:val="20"/>
              </w:rPr>
              <w:t>Animation</w:t>
            </w:r>
          </w:p>
        </w:tc>
        <w:tc>
          <w:tcPr>
            <w:tcW w:w="1923" w:type="dxa"/>
            <w:tcMar>
              <w:left w:w="141" w:type="dxa"/>
            </w:tcMar>
          </w:tcPr>
          <w:p w:rsidR="009D65C1" w:rsidRPr="006046AC" w:rsidRDefault="00A41770" w:rsidP="00D93DC0">
            <w:pPr>
              <w:spacing w:after="0"/>
              <w:rPr>
                <w:rFonts w:ascii="Arial" w:hAnsi="Arial" w:cs="Arial"/>
              </w:rPr>
            </w:pPr>
            <w:r>
              <w:rPr>
                <w:rFonts w:ascii="Arial" w:hAnsi="Arial" w:cs="Arial"/>
              </w:rPr>
              <w:t>1.5</w:t>
            </w:r>
          </w:p>
        </w:tc>
        <w:tc>
          <w:tcPr>
            <w:tcW w:w="1925" w:type="dxa"/>
            <w:tcMar>
              <w:left w:w="141" w:type="dxa"/>
            </w:tcMar>
          </w:tcPr>
          <w:p w:rsidR="009D65C1" w:rsidRPr="006046AC" w:rsidRDefault="00A41770" w:rsidP="00D93DC0">
            <w:pPr>
              <w:spacing w:after="0"/>
              <w:rPr>
                <w:rFonts w:ascii="Arial" w:hAnsi="Arial" w:cs="Arial"/>
              </w:rPr>
            </w:pPr>
            <w:r>
              <w:rPr>
                <w:rFonts w:ascii="Arial" w:hAnsi="Arial" w:cs="Arial"/>
              </w:rPr>
              <w:t>0.75</w:t>
            </w:r>
          </w:p>
        </w:tc>
        <w:tc>
          <w:tcPr>
            <w:tcW w:w="1923" w:type="dxa"/>
            <w:tcMar>
              <w:left w:w="141" w:type="dxa"/>
            </w:tcMar>
          </w:tcPr>
          <w:p w:rsidR="009D65C1" w:rsidRPr="006046AC" w:rsidRDefault="00A41770" w:rsidP="00D93DC0">
            <w:pPr>
              <w:spacing w:after="0"/>
              <w:rPr>
                <w:rFonts w:ascii="Arial" w:hAnsi="Arial" w:cs="Arial"/>
              </w:rPr>
            </w:pPr>
            <w:r>
              <w:rPr>
                <w:rFonts w:ascii="Arial" w:hAnsi="Arial" w:cs="Arial"/>
              </w:rPr>
              <w:t>2.75</w:t>
            </w:r>
          </w:p>
        </w:tc>
      </w:tr>
      <w:tr w:rsidR="008F63E2" w:rsidTr="00D93DC0">
        <w:tc>
          <w:tcPr>
            <w:tcW w:w="2037" w:type="dxa"/>
            <w:tcMar>
              <w:left w:w="141" w:type="dxa"/>
            </w:tcMar>
          </w:tcPr>
          <w:p w:rsidR="008F63E2" w:rsidRDefault="008F63E2" w:rsidP="00D93DC0">
            <w:pPr>
              <w:spacing w:after="0"/>
              <w:rPr>
                <w:rFonts w:ascii="Arial" w:hAnsi="Arial" w:cs="Arial"/>
                <w:lang w:val="en-GB"/>
              </w:rPr>
            </w:pPr>
            <w:r>
              <w:rPr>
                <w:rFonts w:ascii="Arial" w:hAnsi="Arial" w:cs="Arial"/>
                <w: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Pr="008F63E2">
              <w:rPr>
                <w:rFonts w:ascii="Arial" w:hAnsi="Arial" w:cs="Arial"/>
                <w:szCs w:val="20"/>
              </w:rPr>
              <w:t>Code Quality</w:t>
            </w:r>
          </w:p>
        </w:tc>
        <w:tc>
          <w:tcPr>
            <w:tcW w:w="1923" w:type="dxa"/>
            <w:tcMar>
              <w:left w:w="141" w:type="dxa"/>
            </w:tcMar>
          </w:tcPr>
          <w:p w:rsidR="008F63E2" w:rsidRPr="006046AC" w:rsidRDefault="00A41770" w:rsidP="00D93DC0">
            <w:pPr>
              <w:spacing w:after="0"/>
              <w:rPr>
                <w:rFonts w:ascii="Arial" w:hAnsi="Arial" w:cs="Arial"/>
              </w:rPr>
            </w:pPr>
            <w:r>
              <w:rPr>
                <w:rFonts w:ascii="Arial" w:hAnsi="Arial" w:cs="Arial"/>
              </w:rPr>
              <w:t>3.5</w:t>
            </w:r>
          </w:p>
        </w:tc>
        <w:tc>
          <w:tcPr>
            <w:tcW w:w="1925" w:type="dxa"/>
            <w:tcMar>
              <w:left w:w="141" w:type="dxa"/>
            </w:tcMar>
          </w:tcPr>
          <w:p w:rsidR="008F63E2" w:rsidRPr="006046AC" w:rsidRDefault="00A41770" w:rsidP="00D93DC0">
            <w:pPr>
              <w:spacing w:after="0"/>
              <w:rPr>
                <w:rFonts w:ascii="Arial" w:hAnsi="Arial" w:cs="Arial"/>
              </w:rPr>
            </w:pPr>
            <w:r>
              <w:rPr>
                <w:rFonts w:ascii="Arial" w:hAnsi="Arial" w:cs="Arial"/>
              </w:rPr>
              <w:t>0</w:t>
            </w:r>
          </w:p>
        </w:tc>
        <w:tc>
          <w:tcPr>
            <w:tcW w:w="1923" w:type="dxa"/>
            <w:tcMar>
              <w:left w:w="141" w:type="dxa"/>
            </w:tcMar>
          </w:tcPr>
          <w:p w:rsidR="008F63E2" w:rsidRPr="006046AC" w:rsidRDefault="00A41770" w:rsidP="00D93DC0">
            <w:pPr>
              <w:spacing w:after="0"/>
              <w:rPr>
                <w:rFonts w:ascii="Arial" w:hAnsi="Arial" w:cs="Arial"/>
              </w:rPr>
            </w:pPr>
            <w:r>
              <w:rPr>
                <w:rFonts w:ascii="Arial" w:hAnsi="Arial" w:cs="Arial"/>
              </w:rPr>
              <w:t>3.5</w:t>
            </w:r>
          </w:p>
        </w:tc>
      </w:tr>
      <w:tr w:rsidR="008F63E2" w:rsidTr="00D93DC0">
        <w:tc>
          <w:tcPr>
            <w:tcW w:w="2037" w:type="dxa"/>
            <w:tcMar>
              <w:left w:w="141" w:type="dxa"/>
            </w:tcMar>
          </w:tcPr>
          <w:p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rsidR="008F63E2" w:rsidRPr="006046AC" w:rsidRDefault="008F63E2" w:rsidP="008F63E2">
            <w:pPr>
              <w:spacing w:after="0"/>
              <w:rPr>
                <w:rFonts w:ascii="Arial" w:hAnsi="Arial" w:cs="Arial"/>
                <w:szCs w:val="20"/>
                <w:lang w:val="pt-BR"/>
              </w:rPr>
            </w:pPr>
            <w:r w:rsidRPr="006046AC">
              <w:rPr>
                <w:rFonts w:ascii="Arial" w:hAnsi="Arial" w:cs="Arial"/>
                <w:color w:val="auto"/>
                <w:szCs w:val="20"/>
              </w:rPr>
              <w:t>Work Organization and Management</w:t>
            </w:r>
          </w:p>
        </w:tc>
        <w:tc>
          <w:tcPr>
            <w:tcW w:w="1923" w:type="dxa"/>
            <w:tcMar>
              <w:left w:w="141" w:type="dxa"/>
            </w:tcMar>
          </w:tcPr>
          <w:p w:rsidR="008F63E2" w:rsidRPr="006046AC" w:rsidRDefault="00E51E9B" w:rsidP="008F63E2">
            <w:pPr>
              <w:spacing w:after="0"/>
              <w:rPr>
                <w:rFonts w:ascii="Arial" w:hAnsi="Arial" w:cs="Arial"/>
              </w:rPr>
            </w:pPr>
            <w:ins w:id="695" w:author="Thomas Mak" w:date="2019-08-20T18:39:00Z">
              <w:r>
                <w:rPr>
                  <w:rFonts w:ascii="Arial" w:hAnsi="Arial" w:cs="Arial"/>
                </w:rPr>
                <w:t>1.5</w:t>
              </w:r>
            </w:ins>
            <w:del w:id="696" w:author="Thomas Mak" w:date="2019-08-20T18:39:00Z">
              <w:r w:rsidR="00084C56" w:rsidDel="00E51E9B">
                <w:rPr>
                  <w:rFonts w:ascii="Arial" w:hAnsi="Arial" w:cs="Arial"/>
                </w:rPr>
                <w:delText>0.75</w:delText>
              </w:r>
            </w:del>
          </w:p>
        </w:tc>
        <w:tc>
          <w:tcPr>
            <w:tcW w:w="1925" w:type="dxa"/>
            <w:tcMar>
              <w:left w:w="141" w:type="dxa"/>
            </w:tcMar>
          </w:tcPr>
          <w:p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rsidR="008F63E2" w:rsidRPr="006046AC" w:rsidRDefault="00E51E9B" w:rsidP="008F63E2">
            <w:pPr>
              <w:spacing w:after="0"/>
              <w:rPr>
                <w:rFonts w:ascii="Arial" w:hAnsi="Arial" w:cs="Arial"/>
              </w:rPr>
            </w:pPr>
            <w:ins w:id="697" w:author="Thomas Mak" w:date="2019-08-20T18:38:00Z">
              <w:r>
                <w:rPr>
                  <w:rFonts w:ascii="Arial" w:hAnsi="Arial" w:cs="Arial"/>
                </w:rPr>
                <w:t>2.0</w:t>
              </w:r>
            </w:ins>
            <w:del w:id="698" w:author="Thomas Mak" w:date="2019-08-20T18:38:00Z">
              <w:r w:rsidR="00084C56" w:rsidDel="00E51E9B">
                <w:rPr>
                  <w:rFonts w:ascii="Arial" w:hAnsi="Arial" w:cs="Arial"/>
                </w:rPr>
                <w:delText>1.25</w:delText>
              </w:r>
            </w:del>
          </w:p>
        </w:tc>
      </w:tr>
      <w:tr w:rsidR="00F17816" w:rsidTr="00D93DC0">
        <w:tc>
          <w:tcPr>
            <w:tcW w:w="2037" w:type="dxa"/>
            <w:tcMar>
              <w:left w:w="141" w:type="dxa"/>
            </w:tcMar>
          </w:tcPr>
          <w:p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Content</w:t>
            </w:r>
          </w:p>
        </w:tc>
        <w:tc>
          <w:tcPr>
            <w:tcW w:w="1923" w:type="dxa"/>
            <w:tcMar>
              <w:left w:w="141" w:type="dxa"/>
            </w:tcMar>
          </w:tcPr>
          <w:p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rsidR="00F17816" w:rsidRPr="006046AC" w:rsidRDefault="00F17816" w:rsidP="00F17816">
            <w:pPr>
              <w:spacing w:after="0"/>
              <w:rPr>
                <w:rFonts w:ascii="Arial" w:hAnsi="Arial" w:cs="Arial"/>
              </w:rPr>
            </w:pPr>
            <w:r>
              <w:rPr>
                <w:rFonts w:ascii="Arial" w:hAnsi="Arial" w:cs="Arial"/>
              </w:rPr>
              <w:t>6.5</w:t>
            </w:r>
          </w:p>
        </w:tc>
      </w:tr>
      <w:tr w:rsidR="00F17816" w:rsidTr="00D93DC0">
        <w:tc>
          <w:tcPr>
            <w:tcW w:w="2037" w:type="dxa"/>
            <w:tcMar>
              <w:left w:w="141" w:type="dxa"/>
            </w:tcMar>
          </w:tcPr>
          <w:p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rsidR="00F17816" w:rsidRPr="006046AC" w:rsidRDefault="00F17816" w:rsidP="00F17816">
            <w:pPr>
              <w:spacing w:after="0"/>
              <w:rPr>
                <w:rFonts w:ascii="Arial" w:hAnsi="Arial" w:cs="Arial"/>
                <w:szCs w:val="20"/>
                <w:lang w:val="pt-BR"/>
              </w:rPr>
            </w:pPr>
            <w:r>
              <w:rPr>
                <w:rFonts w:ascii="Arial" w:hAnsi="Arial" w:cs="Arial"/>
                <w:color w:val="auto"/>
                <w:szCs w:val="20"/>
                <w:lang w:val="pt-BR"/>
              </w:rPr>
              <w:t>Website Design Page Generic</w:t>
            </w:r>
          </w:p>
        </w:tc>
        <w:tc>
          <w:tcPr>
            <w:tcW w:w="1923" w:type="dxa"/>
            <w:tcMar>
              <w:left w:w="141" w:type="dxa"/>
            </w:tcMar>
          </w:tcPr>
          <w:p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rsidR="00F17816" w:rsidRPr="006046AC" w:rsidRDefault="00F17816" w:rsidP="00F17816">
            <w:pPr>
              <w:spacing w:after="0"/>
              <w:rPr>
                <w:rFonts w:ascii="Arial" w:hAnsi="Arial" w:cs="Arial"/>
              </w:rPr>
            </w:pPr>
            <w:r>
              <w:rPr>
                <w:rFonts w:ascii="Arial" w:hAnsi="Arial" w:cs="Arial"/>
              </w:rPr>
              <w:t>4.5</w:t>
            </w:r>
          </w:p>
        </w:tc>
      </w:tr>
      <w:tr w:rsidR="00F17816" w:rsidTr="00D93DC0">
        <w:tc>
          <w:tcPr>
            <w:tcW w:w="2037" w:type="dxa"/>
            <w:tcMar>
              <w:left w:w="141" w:type="dxa"/>
            </w:tcMar>
          </w:tcPr>
          <w:p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Design</w:t>
            </w:r>
          </w:p>
        </w:tc>
        <w:tc>
          <w:tcPr>
            <w:tcW w:w="1923" w:type="dxa"/>
            <w:tcMar>
              <w:left w:w="141" w:type="dxa"/>
            </w:tcMar>
          </w:tcPr>
          <w:p w:rsidR="00F17816" w:rsidRPr="006046AC" w:rsidRDefault="00F17816" w:rsidP="00F17816">
            <w:pPr>
              <w:spacing w:after="0"/>
              <w:rPr>
                <w:rFonts w:ascii="Arial" w:hAnsi="Arial" w:cs="Arial"/>
              </w:rPr>
            </w:pPr>
            <w:del w:id="699" w:author="Thomas Mak" w:date="2019-08-20T18:36:00Z">
              <w:r w:rsidDel="008976A5">
                <w:rPr>
                  <w:rFonts w:ascii="Arial" w:hAnsi="Arial" w:cs="Arial"/>
                </w:rPr>
                <w:delText>2.25</w:delText>
              </w:r>
            </w:del>
            <w:ins w:id="700" w:author="Thomas Mak" w:date="2019-08-20T18:36:00Z">
              <w:r w:rsidR="008976A5">
                <w:rPr>
                  <w:rFonts w:ascii="Arial" w:hAnsi="Arial" w:cs="Arial"/>
                </w:rPr>
                <w:t>1.5</w:t>
              </w:r>
            </w:ins>
          </w:p>
        </w:tc>
        <w:tc>
          <w:tcPr>
            <w:tcW w:w="1925" w:type="dxa"/>
            <w:tcMar>
              <w:left w:w="141" w:type="dxa"/>
            </w:tcMar>
          </w:tcPr>
          <w:p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rsidR="00F17816" w:rsidRPr="006046AC" w:rsidRDefault="008847A5" w:rsidP="00F17816">
            <w:pPr>
              <w:spacing w:after="0"/>
              <w:rPr>
                <w:rFonts w:ascii="Arial" w:hAnsi="Arial" w:cs="Arial"/>
              </w:rPr>
            </w:pPr>
            <w:ins w:id="701" w:author="Thomas Mak" w:date="2019-08-20T18:38:00Z">
              <w:r>
                <w:rPr>
                  <w:rFonts w:ascii="Arial" w:hAnsi="Arial" w:cs="Arial"/>
                </w:rPr>
                <w:t>1.5</w:t>
              </w:r>
            </w:ins>
            <w:del w:id="702" w:author="Thomas Mak" w:date="2019-08-20T18:38:00Z">
              <w:r w:rsidR="00F17816" w:rsidDel="008847A5">
                <w:rPr>
                  <w:rFonts w:ascii="Arial" w:hAnsi="Arial" w:cs="Arial"/>
                </w:rPr>
                <w:delText>2.25</w:delText>
              </w:r>
            </w:del>
          </w:p>
        </w:tc>
      </w:tr>
      <w:tr w:rsidR="00F17816" w:rsidTr="00D93DC0">
        <w:tc>
          <w:tcPr>
            <w:tcW w:w="2037" w:type="dxa"/>
            <w:tcMar>
              <w:left w:w="141" w:type="dxa"/>
            </w:tcMar>
          </w:tcPr>
          <w:p w:rsidR="00F17816" w:rsidRDefault="00F17816" w:rsidP="00F17816">
            <w:pPr>
              <w:spacing w:after="0"/>
              <w:rPr>
                <w:rFonts w:ascii="Arial" w:hAnsi="Arial" w:cs="Arial"/>
                <w:lang w:val="en-GB"/>
              </w:rPr>
            </w:pPr>
            <w:r>
              <w:rPr>
                <w:rFonts w:ascii="Arial" w:hAnsi="Arial" w:cs="Arial"/>
                <w:lang w:val="en-GB"/>
              </w:rPr>
              <w:t>F5</w:t>
            </w:r>
          </w:p>
        </w:tc>
        <w:tc>
          <w:tcPr>
            <w:tcW w:w="1810" w:type="dxa"/>
            <w:tcMar>
              <w:left w:w="141" w:type="dxa"/>
            </w:tcMar>
          </w:tcPr>
          <w:p w:rsidR="00F17816" w:rsidRPr="006046AC" w:rsidRDefault="00F17816" w:rsidP="00F17816">
            <w:pPr>
              <w:spacing w:after="0"/>
              <w:rPr>
                <w:rFonts w:ascii="Arial" w:hAnsi="Arial" w:cs="Arial"/>
                <w:szCs w:val="20"/>
                <w:lang w:val="pt-BR"/>
              </w:rPr>
            </w:pPr>
            <w:r>
              <w:rPr>
                <w:rFonts w:ascii="Arial" w:hAnsi="Arial" w:cs="Arial"/>
                <w:szCs w:val="20"/>
                <w:lang w:val="pt-BR"/>
              </w:rPr>
              <w:t>Target Audience</w:t>
            </w:r>
          </w:p>
        </w:tc>
        <w:tc>
          <w:tcPr>
            <w:tcW w:w="1923" w:type="dxa"/>
            <w:tcMar>
              <w:left w:w="141" w:type="dxa"/>
            </w:tcMar>
          </w:tcPr>
          <w:p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rsidR="00F17816" w:rsidRPr="006046AC" w:rsidRDefault="00F17816" w:rsidP="00F17816">
            <w:pPr>
              <w:spacing w:after="0"/>
              <w:rPr>
                <w:rFonts w:ascii="Arial" w:hAnsi="Arial" w:cs="Arial"/>
              </w:rPr>
            </w:pPr>
            <w:r>
              <w:rPr>
                <w:rFonts w:ascii="Arial" w:hAnsi="Arial" w:cs="Arial"/>
              </w:rPr>
              <w:t>2.25</w:t>
            </w:r>
          </w:p>
        </w:tc>
      </w:tr>
    </w:tbl>
    <w:p w:rsidR="009D65C1" w:rsidRPr="00453B91" w:rsidRDefault="009D65C1" w:rsidP="009D65C1">
      <w:pPr>
        <w:spacing w:after="80"/>
        <w:rPr>
          <w:rFonts w:ascii="Arial" w:hAnsi="Arial"/>
          <w:lang w:val="en-GB"/>
        </w:rPr>
      </w:pPr>
    </w:p>
    <w:p w:rsidR="009D65C1" w:rsidRDefault="009D65C1" w:rsidP="009D65C1">
      <w:pPr>
        <w:pStyle w:val="a0"/>
        <w:numPr>
          <w:ilvl w:val="0"/>
          <w:numId w:val="0"/>
        </w:numPr>
        <w:ind w:left="284" w:hanging="284"/>
        <w:rPr>
          <w:b/>
        </w:rPr>
      </w:pPr>
    </w:p>
    <w:bookmarkEnd w:id="0"/>
    <w:bookmarkEnd w:id="1"/>
    <w:bookmarkEnd w:id="15"/>
    <w:bookmarkEnd w:id="16"/>
    <w:p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EFD" w:rsidRDefault="00DC2EFD" w:rsidP="00313492">
      <w:r>
        <w:separator/>
      </w:r>
    </w:p>
    <w:p w:rsidR="00DC2EFD" w:rsidRDefault="00DC2EFD" w:rsidP="00313492"/>
    <w:p w:rsidR="00DC2EFD" w:rsidRDefault="00DC2EFD"/>
    <w:p w:rsidR="00DC2EFD" w:rsidRDefault="00DC2EFD"/>
    <w:p w:rsidR="00DC2EFD" w:rsidRDefault="00DC2EFD" w:rsidP="00887C3D"/>
    <w:p w:rsidR="00DC2EFD" w:rsidRDefault="00DC2EFD" w:rsidP="00887C3D"/>
  </w:endnote>
  <w:endnote w:type="continuationSeparator" w:id="0">
    <w:p w:rsidR="00DC2EFD" w:rsidRDefault="00DC2EFD" w:rsidP="00313492">
      <w:r>
        <w:continuationSeparator/>
      </w:r>
    </w:p>
    <w:p w:rsidR="00DC2EFD" w:rsidRDefault="00DC2EFD" w:rsidP="00313492"/>
    <w:p w:rsidR="00DC2EFD" w:rsidRDefault="00DC2EFD"/>
    <w:p w:rsidR="00DC2EFD" w:rsidRDefault="00DC2EFD"/>
    <w:p w:rsidR="00DC2EFD" w:rsidRDefault="00DC2EFD" w:rsidP="00887C3D"/>
    <w:p w:rsidR="00DC2EFD" w:rsidRDefault="00DC2EFD" w:rsidP="00887C3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tblPr>
    <w:tblGrid>
      <w:gridCol w:w="3686"/>
      <w:gridCol w:w="2410"/>
      <w:gridCol w:w="3834"/>
    </w:tblGrid>
    <w:tr w:rsidR="00D93DC0" w:rsidRPr="00D2122D" w:rsidTr="00453B91">
      <w:trPr>
        <w:trHeight w:val="381"/>
      </w:trPr>
      <w:tc>
        <w:tcPr>
          <w:tcW w:w="3686" w:type="dxa"/>
          <w:tcBorders>
            <w:top w:val="single" w:sz="48" w:space="0" w:color="003B5C"/>
            <w:left w:val="nil"/>
            <w:bottom w:val="nil"/>
            <w:right w:val="nil"/>
          </w:tcBorders>
          <w:vAlign w:val="center"/>
          <w:hideMark/>
        </w:tcPr>
        <w:p w:rsidR="00D93DC0" w:rsidRDefault="00D93DC0"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13.08</w:t>
          </w:r>
          <w:r w:rsidRPr="00D2122D">
            <w:rPr>
              <w:rFonts w:ascii="Frutiger LT Com 45 Light" w:hAnsi="Frutiger LT Com 45 Light"/>
              <w:sz w:val="14"/>
            </w:rPr>
            <w:t>.19</w:t>
          </w:r>
        </w:p>
        <w:p w:rsidR="00D93DC0" w:rsidRPr="00D2122D" w:rsidRDefault="00D93DC0"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WSC2019_TP17_EN_Design_and_Frontend</w:t>
          </w:r>
        </w:p>
      </w:tc>
      <w:tc>
        <w:tcPr>
          <w:tcW w:w="2410" w:type="dxa"/>
          <w:tcBorders>
            <w:top w:val="single" w:sz="48" w:space="0" w:color="003B5C"/>
            <w:left w:val="nil"/>
            <w:bottom w:val="nil"/>
            <w:right w:val="nil"/>
          </w:tcBorders>
          <w:vAlign w:val="center"/>
          <w:hideMark/>
        </w:tcPr>
        <w:p w:rsidR="00D93DC0" w:rsidRDefault="00D93DC0"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rsidR="00D93DC0" w:rsidRPr="00D2122D" w:rsidRDefault="00D93DC0"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rsidR="00D93DC0" w:rsidRPr="00D2122D" w:rsidRDefault="0007151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00D93DC0"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5C696C">
            <w:rPr>
              <w:rFonts w:ascii="Frutiger LT Com 45 Light" w:hAnsi="Frutiger LT Com 45 Light"/>
              <w:noProof/>
              <w:sz w:val="14"/>
            </w:rPr>
            <w:t>8</w:t>
          </w:r>
          <w:r w:rsidRPr="00D2122D">
            <w:rPr>
              <w:rFonts w:ascii="Frutiger LT Com 45 Light" w:hAnsi="Frutiger LT Com 45 Light"/>
              <w:sz w:val="14"/>
            </w:rPr>
            <w:fldChar w:fldCharType="end"/>
          </w:r>
          <w:r w:rsidR="00D93DC0" w:rsidRPr="00D2122D">
            <w:rPr>
              <w:rFonts w:ascii="Frutiger LT Com 45 Light" w:hAnsi="Frutiger LT Com 45 Light"/>
              <w:sz w:val="14"/>
            </w:rPr>
            <w:t xml:space="preserve"> of </w:t>
          </w:r>
          <w:fldSimple w:instr=" NUMPAGES   \* MERGEFORMAT ">
            <w:r w:rsidR="005C696C" w:rsidRPr="005C696C">
              <w:rPr>
                <w:rFonts w:ascii="Frutiger LT Com 45 Light" w:hAnsi="Frutiger LT Com 45 Light"/>
                <w:noProof/>
                <w:sz w:val="14"/>
              </w:rPr>
              <w:t>11</w:t>
            </w:r>
          </w:fldSimple>
        </w:p>
      </w:tc>
    </w:tr>
  </w:tbl>
  <w:p w:rsidR="00D93DC0" w:rsidRPr="006A388C" w:rsidRDefault="00D93DC0" w:rsidP="006A388C">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DC0" w:rsidRPr="00453B91" w:rsidRDefault="00D93DC0" w:rsidP="007575B9">
    <w:pPr>
      <w:pStyle w:val="a9"/>
      <w:rPr>
        <w:lang w:val="en-AU"/>
      </w:rPr>
    </w:pPr>
    <w:r>
      <w:rPr>
        <w:lang w:val="en-AU"/>
      </w:rPr>
      <w:t>WSC2019_TP17_EN_Design_and_Frontend</w:t>
    </w:r>
    <w:ins w:id="8" w:author="Kai-Wen" w:date="2019-08-23T09:28:00Z">
      <w:r>
        <w:rPr>
          <w:rFonts w:hint="eastAsia"/>
          <w:lang w:val="en-AU" w:eastAsia="zh-TW"/>
        </w:rPr>
        <w:t>_TW</w:t>
      </w:r>
    </w:ins>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EFD" w:rsidRDefault="00DC2EFD">
      <w:r>
        <w:separator/>
      </w:r>
    </w:p>
    <w:p w:rsidR="00DC2EFD" w:rsidRDefault="00DC2EFD"/>
    <w:p w:rsidR="00DC2EFD" w:rsidRDefault="00DC2EFD" w:rsidP="00887C3D"/>
    <w:p w:rsidR="00DC2EFD" w:rsidRDefault="00DC2EFD" w:rsidP="00887C3D"/>
  </w:footnote>
  <w:footnote w:type="continuationSeparator" w:id="0">
    <w:p w:rsidR="00DC2EFD" w:rsidRDefault="00DC2EFD" w:rsidP="00313492">
      <w:r>
        <w:continuationSeparator/>
      </w:r>
    </w:p>
    <w:p w:rsidR="00DC2EFD" w:rsidRDefault="00DC2EFD" w:rsidP="00313492"/>
    <w:p w:rsidR="00DC2EFD" w:rsidRDefault="00DC2EFD"/>
    <w:p w:rsidR="00DC2EFD" w:rsidRDefault="00DC2EFD"/>
    <w:p w:rsidR="00DC2EFD" w:rsidRDefault="00DC2EFD" w:rsidP="00887C3D"/>
    <w:p w:rsidR="00DC2EFD" w:rsidRDefault="00DC2EFD" w:rsidP="00887C3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DC0" w:rsidRDefault="00D93DC0" w:rsidP="00313492">
    <w:pPr>
      <w:pStyle w:val="a7"/>
    </w:pPr>
    <w:r w:rsidRPr="007866C8">
      <w:rPr>
        <w:noProof/>
        <w:sz w:val="16"/>
        <w:szCs w:val="16"/>
        <w:lang w:eastAsia="zh-TW"/>
      </w:rPr>
      <w:drawing>
        <wp:anchor distT="0" distB="0" distL="114300" distR="114300" simplePos="0" relativeHeight="251663360" behindDoc="1" locked="0" layoutInCell="1" allowOverlap="1">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DC0" w:rsidRDefault="00D93DC0">
    <w:pPr>
      <w:pStyle w:val="a7"/>
    </w:pPr>
    <w:r>
      <w:rPr>
        <w:noProof/>
        <w:lang w:eastAsia="zh-TW"/>
      </w:rPr>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981886"/>
    <w:lvl w:ilvl="0">
      <w:start w:val="1"/>
      <w:numFmt w:val="decimal"/>
      <w:lvlText w:val="%1."/>
      <w:lvlJc w:val="left"/>
      <w:pPr>
        <w:tabs>
          <w:tab w:val="num" w:pos="360"/>
        </w:tabs>
        <w:ind w:left="360" w:hanging="360"/>
      </w:pPr>
    </w:lvl>
  </w:abstractNum>
  <w:abstractNum w:abstractNumId="9">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6"/>
  </w:num>
  <w:num w:numId="16">
    <w:abstractNumId w:val="14"/>
  </w:num>
  <w:num w:numId="17">
    <w:abstractNumId w:val="10"/>
  </w:num>
  <w:num w:numId="18">
    <w:abstractNumId w:val="24"/>
  </w:num>
  <w:num w:numId="19">
    <w:abstractNumId w:val="15"/>
  </w:num>
  <w:num w:numId="20">
    <w:abstractNumId w:val="17"/>
  </w:num>
  <w:num w:numId="21">
    <w:abstractNumId w:val="12"/>
  </w:num>
  <w:num w:numId="22">
    <w:abstractNumId w:val="13"/>
  </w:num>
  <w:num w:numId="23">
    <w:abstractNumId w:val="18"/>
  </w:num>
  <w:num w:numId="24">
    <w:abstractNumId w:val="19"/>
  </w:num>
  <w:num w:numId="25">
    <w:abstractNumId w:val="22"/>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k">
    <w15:presenceInfo w15:providerId="AD" w15:userId="S::thomas@cpttmmo.onmicrosoft.com::2f28ed67-a70d-4c87-8208-6ca73e78611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attachedTemplate r:id="rId1"/>
  <w:trackRevisions/>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A545D"/>
    <w:rsid w:val="00004078"/>
    <w:rsid w:val="00006EFF"/>
    <w:rsid w:val="00010C08"/>
    <w:rsid w:val="00021530"/>
    <w:rsid w:val="00022AD5"/>
    <w:rsid w:val="0003398B"/>
    <w:rsid w:val="0003526B"/>
    <w:rsid w:val="00036A02"/>
    <w:rsid w:val="00043C31"/>
    <w:rsid w:val="00050DCE"/>
    <w:rsid w:val="00052F6D"/>
    <w:rsid w:val="00057B12"/>
    <w:rsid w:val="000657F3"/>
    <w:rsid w:val="0007151D"/>
    <w:rsid w:val="00071AA7"/>
    <w:rsid w:val="00075CCE"/>
    <w:rsid w:val="00084C22"/>
    <w:rsid w:val="00084C56"/>
    <w:rsid w:val="00096480"/>
    <w:rsid w:val="000A211A"/>
    <w:rsid w:val="000A4415"/>
    <w:rsid w:val="000B18B3"/>
    <w:rsid w:val="000B3C5A"/>
    <w:rsid w:val="000B41B7"/>
    <w:rsid w:val="000C1563"/>
    <w:rsid w:val="000D576D"/>
    <w:rsid w:val="000E219D"/>
    <w:rsid w:val="000F4A5C"/>
    <w:rsid w:val="000F6B94"/>
    <w:rsid w:val="001172EF"/>
    <w:rsid w:val="00122277"/>
    <w:rsid w:val="0012553C"/>
    <w:rsid w:val="00134547"/>
    <w:rsid w:val="00156CA1"/>
    <w:rsid w:val="001571FB"/>
    <w:rsid w:val="00183BCA"/>
    <w:rsid w:val="00192D2B"/>
    <w:rsid w:val="001A545D"/>
    <w:rsid w:val="001A554B"/>
    <w:rsid w:val="001C5228"/>
    <w:rsid w:val="001C5F88"/>
    <w:rsid w:val="001C6B44"/>
    <w:rsid w:val="001D0754"/>
    <w:rsid w:val="001E4FDC"/>
    <w:rsid w:val="002057EF"/>
    <w:rsid w:val="0023097D"/>
    <w:rsid w:val="002329C3"/>
    <w:rsid w:val="00264847"/>
    <w:rsid w:val="00271388"/>
    <w:rsid w:val="002852E7"/>
    <w:rsid w:val="00294DA2"/>
    <w:rsid w:val="002951DF"/>
    <w:rsid w:val="002A14D1"/>
    <w:rsid w:val="002A314F"/>
    <w:rsid w:val="002B1320"/>
    <w:rsid w:val="002B2C0A"/>
    <w:rsid w:val="002D07E2"/>
    <w:rsid w:val="002D399A"/>
    <w:rsid w:val="002D4A7A"/>
    <w:rsid w:val="002D5AE0"/>
    <w:rsid w:val="002E44B5"/>
    <w:rsid w:val="002E5B19"/>
    <w:rsid w:val="00310983"/>
    <w:rsid w:val="003133A3"/>
    <w:rsid w:val="00313492"/>
    <w:rsid w:val="003147E8"/>
    <w:rsid w:val="00314C7B"/>
    <w:rsid w:val="0032135D"/>
    <w:rsid w:val="00336B7C"/>
    <w:rsid w:val="00340348"/>
    <w:rsid w:val="00341C27"/>
    <w:rsid w:val="00356625"/>
    <w:rsid w:val="00357CB1"/>
    <w:rsid w:val="0038099A"/>
    <w:rsid w:val="00383205"/>
    <w:rsid w:val="00385D0A"/>
    <w:rsid w:val="003B188C"/>
    <w:rsid w:val="003C0B16"/>
    <w:rsid w:val="003D18AE"/>
    <w:rsid w:val="003F4A49"/>
    <w:rsid w:val="0040746F"/>
    <w:rsid w:val="00410571"/>
    <w:rsid w:val="00413188"/>
    <w:rsid w:val="004131BB"/>
    <w:rsid w:val="00414F9B"/>
    <w:rsid w:val="0044136E"/>
    <w:rsid w:val="00453B91"/>
    <w:rsid w:val="00457DF7"/>
    <w:rsid w:val="004605D7"/>
    <w:rsid w:val="00462CB3"/>
    <w:rsid w:val="00472F2E"/>
    <w:rsid w:val="00475DE8"/>
    <w:rsid w:val="0049481C"/>
    <w:rsid w:val="004979A8"/>
    <w:rsid w:val="004B20F3"/>
    <w:rsid w:val="004B6102"/>
    <w:rsid w:val="004B6219"/>
    <w:rsid w:val="004C77A7"/>
    <w:rsid w:val="004D3337"/>
    <w:rsid w:val="004D4BD9"/>
    <w:rsid w:val="004E0B0C"/>
    <w:rsid w:val="00505F5C"/>
    <w:rsid w:val="00507D7C"/>
    <w:rsid w:val="00512293"/>
    <w:rsid w:val="005131B7"/>
    <w:rsid w:val="0051761D"/>
    <w:rsid w:val="00534780"/>
    <w:rsid w:val="005448B3"/>
    <w:rsid w:val="00563860"/>
    <w:rsid w:val="0056462B"/>
    <w:rsid w:val="00567BF1"/>
    <w:rsid w:val="00567F8C"/>
    <w:rsid w:val="0057294F"/>
    <w:rsid w:val="00575F7A"/>
    <w:rsid w:val="00585A05"/>
    <w:rsid w:val="00591304"/>
    <w:rsid w:val="00591A29"/>
    <w:rsid w:val="005B6E49"/>
    <w:rsid w:val="005C1F3D"/>
    <w:rsid w:val="005C696C"/>
    <w:rsid w:val="005C7E6F"/>
    <w:rsid w:val="005F01CC"/>
    <w:rsid w:val="005F4CBB"/>
    <w:rsid w:val="00610D35"/>
    <w:rsid w:val="00611E8B"/>
    <w:rsid w:val="006146B6"/>
    <w:rsid w:val="00622F48"/>
    <w:rsid w:val="0062412F"/>
    <w:rsid w:val="00627E3D"/>
    <w:rsid w:val="00631F04"/>
    <w:rsid w:val="00662BC7"/>
    <w:rsid w:val="006649C3"/>
    <w:rsid w:val="0067352E"/>
    <w:rsid w:val="00673AA4"/>
    <w:rsid w:val="006805C1"/>
    <w:rsid w:val="00680D27"/>
    <w:rsid w:val="0069288F"/>
    <w:rsid w:val="00692D20"/>
    <w:rsid w:val="00695335"/>
    <w:rsid w:val="0069778C"/>
    <w:rsid w:val="006A388C"/>
    <w:rsid w:val="006C7996"/>
    <w:rsid w:val="006D4C36"/>
    <w:rsid w:val="006E1EA4"/>
    <w:rsid w:val="006E26EF"/>
    <w:rsid w:val="006E6145"/>
    <w:rsid w:val="006E7810"/>
    <w:rsid w:val="007004AE"/>
    <w:rsid w:val="007022AD"/>
    <w:rsid w:val="0070696E"/>
    <w:rsid w:val="0072781B"/>
    <w:rsid w:val="0075203A"/>
    <w:rsid w:val="007575B9"/>
    <w:rsid w:val="00766D9D"/>
    <w:rsid w:val="00782FB5"/>
    <w:rsid w:val="00790EFE"/>
    <w:rsid w:val="007A294B"/>
    <w:rsid w:val="007A4C1D"/>
    <w:rsid w:val="007B5DEF"/>
    <w:rsid w:val="007B7242"/>
    <w:rsid w:val="007B7975"/>
    <w:rsid w:val="007C4BB2"/>
    <w:rsid w:val="007D24DE"/>
    <w:rsid w:val="007E70CF"/>
    <w:rsid w:val="007F212B"/>
    <w:rsid w:val="008123B7"/>
    <w:rsid w:val="008128D6"/>
    <w:rsid w:val="008362E2"/>
    <w:rsid w:val="00840836"/>
    <w:rsid w:val="008429C5"/>
    <w:rsid w:val="00847BE7"/>
    <w:rsid w:val="00860C67"/>
    <w:rsid w:val="00861273"/>
    <w:rsid w:val="008766D2"/>
    <w:rsid w:val="00880D85"/>
    <w:rsid w:val="008847A5"/>
    <w:rsid w:val="00887C3D"/>
    <w:rsid w:val="008976A5"/>
    <w:rsid w:val="00897C0B"/>
    <w:rsid w:val="008A2F66"/>
    <w:rsid w:val="008A3942"/>
    <w:rsid w:val="008B249E"/>
    <w:rsid w:val="008D4EEE"/>
    <w:rsid w:val="008F5CF8"/>
    <w:rsid w:val="008F63E2"/>
    <w:rsid w:val="009016AC"/>
    <w:rsid w:val="00903C4D"/>
    <w:rsid w:val="00913E73"/>
    <w:rsid w:val="00917EFE"/>
    <w:rsid w:val="00926C56"/>
    <w:rsid w:val="009356C1"/>
    <w:rsid w:val="00941F91"/>
    <w:rsid w:val="00952464"/>
    <w:rsid w:val="009570A4"/>
    <w:rsid w:val="0095786C"/>
    <w:rsid w:val="00966D5E"/>
    <w:rsid w:val="0098297B"/>
    <w:rsid w:val="00987A9F"/>
    <w:rsid w:val="009A51F6"/>
    <w:rsid w:val="009B26E8"/>
    <w:rsid w:val="009B392E"/>
    <w:rsid w:val="009B789E"/>
    <w:rsid w:val="009C17BB"/>
    <w:rsid w:val="009C4595"/>
    <w:rsid w:val="009D65C1"/>
    <w:rsid w:val="009F1300"/>
    <w:rsid w:val="009F1739"/>
    <w:rsid w:val="00A05685"/>
    <w:rsid w:val="00A07901"/>
    <w:rsid w:val="00A37D47"/>
    <w:rsid w:val="00A41770"/>
    <w:rsid w:val="00A41BA8"/>
    <w:rsid w:val="00A537FA"/>
    <w:rsid w:val="00A63788"/>
    <w:rsid w:val="00A77E62"/>
    <w:rsid w:val="00A96AFC"/>
    <w:rsid w:val="00AC0ABE"/>
    <w:rsid w:val="00AC3721"/>
    <w:rsid w:val="00AC6513"/>
    <w:rsid w:val="00AE25EA"/>
    <w:rsid w:val="00AE528B"/>
    <w:rsid w:val="00AE5E57"/>
    <w:rsid w:val="00AF6AF8"/>
    <w:rsid w:val="00B019EC"/>
    <w:rsid w:val="00B11358"/>
    <w:rsid w:val="00B40AE0"/>
    <w:rsid w:val="00B41377"/>
    <w:rsid w:val="00B502EE"/>
    <w:rsid w:val="00B86932"/>
    <w:rsid w:val="00BB3628"/>
    <w:rsid w:val="00BC4036"/>
    <w:rsid w:val="00BE3BAD"/>
    <w:rsid w:val="00C4502C"/>
    <w:rsid w:val="00C453E7"/>
    <w:rsid w:val="00C601F6"/>
    <w:rsid w:val="00C60399"/>
    <w:rsid w:val="00C75D7A"/>
    <w:rsid w:val="00C77D08"/>
    <w:rsid w:val="00C936BA"/>
    <w:rsid w:val="00C97667"/>
    <w:rsid w:val="00CB1799"/>
    <w:rsid w:val="00CD3200"/>
    <w:rsid w:val="00CE4FC3"/>
    <w:rsid w:val="00CE5D7B"/>
    <w:rsid w:val="00CF456C"/>
    <w:rsid w:val="00D03497"/>
    <w:rsid w:val="00D04318"/>
    <w:rsid w:val="00D04BE0"/>
    <w:rsid w:val="00D103CB"/>
    <w:rsid w:val="00D2122D"/>
    <w:rsid w:val="00D21907"/>
    <w:rsid w:val="00D24679"/>
    <w:rsid w:val="00D333DE"/>
    <w:rsid w:val="00D33430"/>
    <w:rsid w:val="00D5591B"/>
    <w:rsid w:val="00D57E01"/>
    <w:rsid w:val="00D84489"/>
    <w:rsid w:val="00D93DC0"/>
    <w:rsid w:val="00DA30CE"/>
    <w:rsid w:val="00DA3F51"/>
    <w:rsid w:val="00DA68E9"/>
    <w:rsid w:val="00DA76FB"/>
    <w:rsid w:val="00DC2EFD"/>
    <w:rsid w:val="00DE0868"/>
    <w:rsid w:val="00DE1B5A"/>
    <w:rsid w:val="00DF25B9"/>
    <w:rsid w:val="00E20C0A"/>
    <w:rsid w:val="00E355A4"/>
    <w:rsid w:val="00E411A7"/>
    <w:rsid w:val="00E4251A"/>
    <w:rsid w:val="00E51E9B"/>
    <w:rsid w:val="00E56178"/>
    <w:rsid w:val="00E63A08"/>
    <w:rsid w:val="00E65112"/>
    <w:rsid w:val="00E65A56"/>
    <w:rsid w:val="00E86F7C"/>
    <w:rsid w:val="00EC60E5"/>
    <w:rsid w:val="00EE014E"/>
    <w:rsid w:val="00EE4B45"/>
    <w:rsid w:val="00EE5AFE"/>
    <w:rsid w:val="00EF6E85"/>
    <w:rsid w:val="00EF7E23"/>
    <w:rsid w:val="00F0109D"/>
    <w:rsid w:val="00F17816"/>
    <w:rsid w:val="00F324EC"/>
    <w:rsid w:val="00F4251E"/>
    <w:rsid w:val="00F52D28"/>
    <w:rsid w:val="00F70023"/>
    <w:rsid w:val="00F729AF"/>
    <w:rsid w:val="00F9511E"/>
    <w:rsid w:val="00FA0688"/>
    <w:rsid w:val="00FB20A0"/>
    <w:rsid w:val="00FC010B"/>
    <w:rsid w:val="00FD3CA7"/>
    <w:rsid w:val="00FD5B8A"/>
    <w:rsid w:val="00FF18F5"/>
    <w:rsid w:val="00FF4AFF"/>
    <w:rsid w:val="00FF7C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新細明體"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1"/>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3"/>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3"/>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2"/>
    <w:uiPriority w:val="9"/>
    <w:unhideWhenUsed/>
    <w:rsid w:val="00006EFF"/>
    <w:pPr>
      <w:outlineLvl w:val="3"/>
    </w:pPr>
  </w:style>
  <w:style w:type="paragraph" w:styleId="51">
    <w:name w:val="heading 5"/>
    <w:basedOn w:val="41"/>
    <w:next w:val="a1"/>
    <w:link w:val="52"/>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6">
    <w:name w:val="標題 字元"/>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1">
    <w:name w:val="標題 1 字元"/>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7">
    <w:name w:val="header"/>
    <w:basedOn w:val="a1"/>
    <w:link w:val="a8"/>
    <w:uiPriority w:val="99"/>
    <w:unhideWhenUsed/>
    <w:rsid w:val="00A77E62"/>
    <w:pPr>
      <w:tabs>
        <w:tab w:val="center" w:pos="4513"/>
        <w:tab w:val="right" w:pos="9026"/>
      </w:tabs>
      <w:spacing w:after="0" w:line="240" w:lineRule="auto"/>
    </w:pPr>
  </w:style>
  <w:style w:type="character" w:customStyle="1" w:styleId="a8">
    <w:name w:val="頁首 字元"/>
    <w:basedOn w:val="a2"/>
    <w:link w:val="a7"/>
    <w:uiPriority w:val="99"/>
    <w:rsid w:val="00A77E62"/>
  </w:style>
  <w:style w:type="paragraph" w:styleId="a9">
    <w:name w:val="footer"/>
    <w:basedOn w:val="a1"/>
    <w:link w:val="aa"/>
    <w:uiPriority w:val="99"/>
    <w:unhideWhenUsed/>
    <w:rsid w:val="006A388C"/>
    <w:pPr>
      <w:tabs>
        <w:tab w:val="center" w:pos="4513"/>
        <w:tab w:val="right" w:pos="9026"/>
      </w:tabs>
      <w:spacing w:after="0" w:line="240" w:lineRule="auto"/>
    </w:pPr>
    <w:rPr>
      <w:sz w:val="14"/>
    </w:rPr>
  </w:style>
  <w:style w:type="character" w:customStyle="1" w:styleId="aa">
    <w:name w:val="頁尾 字元"/>
    <w:basedOn w:val="a2"/>
    <w:link w:val="a9"/>
    <w:uiPriority w:val="99"/>
    <w:rsid w:val="006A388C"/>
    <w:rPr>
      <w:rFonts w:ascii="Frutiger LT Com 45 Light" w:hAnsi="Frutiger LT Com 45 Light"/>
      <w:sz w:val="14"/>
    </w:rPr>
  </w:style>
  <w:style w:type="character" w:customStyle="1" w:styleId="23">
    <w:name w:val="標題 2 字元"/>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3">
    <w:name w:val="標題 3 字元"/>
    <w:basedOn w:val="a2"/>
    <w:link w:val="32"/>
    <w:uiPriority w:val="9"/>
    <w:rsid w:val="00887C3D"/>
    <w:rPr>
      <w:rFonts w:ascii="Frutiger LT Com 45 Light" w:eastAsiaTheme="majorEastAsia" w:hAnsi="Frutiger LT Com 45 Light" w:cstheme="majorBidi"/>
      <w:b/>
      <w:color w:val="003764"/>
      <w:szCs w:val="24"/>
      <w:lang w:val="en-US"/>
    </w:rPr>
  </w:style>
  <w:style w:type="table" w:styleId="ab">
    <w:name w:val="Table Grid"/>
    <w:basedOn w:val="a3"/>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1"/>
    <w:link w:val="ad"/>
    <w:uiPriority w:val="99"/>
    <w:semiHidden/>
    <w:unhideWhenUsed/>
    <w:rsid w:val="00462CB3"/>
    <w:pPr>
      <w:spacing w:after="0" w:line="240" w:lineRule="auto"/>
    </w:pPr>
    <w:rPr>
      <w:rFonts w:ascii="Segoe UI" w:hAnsi="Segoe UI" w:cs="Segoe UI"/>
      <w:sz w:val="18"/>
      <w:szCs w:val="18"/>
    </w:rPr>
  </w:style>
  <w:style w:type="character" w:customStyle="1" w:styleId="ad">
    <w:name w:val="註解方塊文字 字元"/>
    <w:basedOn w:val="a2"/>
    <w:link w:val="ac"/>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Ind w:w="0"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Autospacing="0" w:afterLines="0" w:afterAutospacing="0"/>
      </w:pPr>
      <w:rPr>
        <w:rFonts w:ascii="Frutiger LT Com 65" w:hAnsi="Frutiger LT Com 65"/>
        <w:b/>
        <w:i w:val="0"/>
        <w:caps w:val="0"/>
        <w:smallCaps w:val="0"/>
        <w:color w:val="FFFFFF" w:themeColor="background1"/>
        <w:sz w:val="20"/>
      </w:rPr>
      <w:tblPr/>
      <w:trPr>
        <w:cantSplit w:val="off"/>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e">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f">
    <w:name w:val="footnote text"/>
    <w:basedOn w:val="a1"/>
    <w:link w:val="af0"/>
    <w:uiPriority w:val="99"/>
    <w:semiHidden/>
    <w:unhideWhenUsed/>
    <w:rsid w:val="0003526B"/>
    <w:pPr>
      <w:spacing w:line="240" w:lineRule="auto"/>
      <w:contextualSpacing/>
    </w:pPr>
    <w:rPr>
      <w:sz w:val="16"/>
      <w:szCs w:val="20"/>
    </w:rPr>
  </w:style>
  <w:style w:type="character" w:customStyle="1" w:styleId="af0">
    <w:name w:val="註腳文字 字元"/>
    <w:basedOn w:val="a2"/>
    <w:link w:val="af"/>
    <w:uiPriority w:val="99"/>
    <w:semiHidden/>
    <w:rsid w:val="0003526B"/>
    <w:rPr>
      <w:rFonts w:ascii="Frutiger LT Com 45 Light" w:hAnsi="Frutiger LT Com 45 Light"/>
      <w:sz w:val="16"/>
      <w:szCs w:val="20"/>
    </w:rPr>
  </w:style>
  <w:style w:type="character" w:styleId="af1">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2">
    <w:name w:val="標題 4 字元"/>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2">
    <w:name w:val="標題 5 字元"/>
    <w:basedOn w:val="a2"/>
    <w:link w:val="51"/>
    <w:uiPriority w:val="9"/>
    <w:rsid w:val="00006EFF"/>
    <w:rPr>
      <w:rFonts w:ascii="Frutiger LT Com 45 Light" w:eastAsiaTheme="majorEastAsia" w:hAnsi="Frutiger LT Com 45 Light" w:cstheme="majorBidi"/>
      <w:b/>
      <w:caps/>
      <w:color w:val="000000" w:themeColor="text1"/>
      <w:szCs w:val="24"/>
    </w:rPr>
  </w:style>
  <w:style w:type="table" w:customStyle="1" w:styleId="PlainTable4">
    <w:name w:val="Plain Table 4"/>
    <w:basedOn w:val="a3"/>
    <w:uiPriority w:val="44"/>
    <w:rsid w:val="005646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2"/>
    <w:rsid w:val="005646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a3"/>
    <w:uiPriority w:val="40"/>
    <w:rsid w:val="00183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3"/>
    <w:uiPriority w:val="41"/>
    <w:rsid w:val="00183B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3"/>
    <w:uiPriority w:val="43"/>
    <w:rsid w:val="0018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3"/>
    <w:uiPriority w:val="46"/>
    <w:rsid w:val="00183B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a3"/>
    <w:uiPriority w:val="46"/>
    <w:rsid w:val="00183B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3"/>
    <w:uiPriority w:val="46"/>
    <w:rsid w:val="00183BC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3"/>
    <w:uiPriority w:val="46"/>
    <w:rsid w:val="0084083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2">
    <w:name w:val="List Paragraph"/>
    <w:basedOn w:val="a1"/>
    <w:link w:val="af3"/>
    <w:uiPriority w:val="1"/>
    <w:qFormat/>
    <w:rsid w:val="00782FB5"/>
    <w:pPr>
      <w:ind w:left="720"/>
      <w:contextualSpacing/>
    </w:pPr>
  </w:style>
  <w:style w:type="paragraph" w:styleId="af4">
    <w:name w:val="Subtitle"/>
    <w:basedOn w:val="a1"/>
    <w:next w:val="a1"/>
    <w:link w:val="af5"/>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f5">
    <w:name w:val="副標題 字元"/>
    <w:basedOn w:val="a2"/>
    <w:link w:val="af4"/>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Ind w:w="0" w:type="dxa"/>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b"/>
    <w:uiPriority w:val="39"/>
    <w:rsid w:val="00D21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af3">
    <w:name w:val="清單段落 字元"/>
    <w:basedOn w:val="a2"/>
    <w:link w:val="af2"/>
    <w:uiPriority w:val="34"/>
    <w:rsid w:val="009D65C1"/>
    <w:rPr>
      <w:rFonts w:ascii="Frutiger LT Com 55 Roman" w:hAnsi="Frutiger LT Com 55 Roman"/>
      <w:sz w:val="20"/>
      <w:lang w:val="en-US"/>
    </w:rPr>
  </w:style>
  <w:style w:type="character" w:customStyle="1" w:styleId="hps">
    <w:name w:val="hps"/>
    <w:basedOn w:val="a2"/>
    <w:rsid w:val="009D65C1"/>
  </w:style>
  <w:style w:type="paragraph" w:styleId="af6">
    <w:name w:val="Body Text"/>
    <w:basedOn w:val="a1"/>
    <w:link w:val="af7"/>
    <w:uiPriority w:val="1"/>
    <w:qFormat/>
    <w:rsid w:val="00314C7B"/>
    <w:pPr>
      <w:widowControl w:val="0"/>
      <w:autoSpaceDE w:val="0"/>
      <w:autoSpaceDN w:val="0"/>
      <w:spacing w:after="0" w:line="240" w:lineRule="auto"/>
    </w:pPr>
    <w:rPr>
      <w:rFonts w:ascii="Calibri" w:eastAsia="Calibri" w:hAnsi="Calibri" w:cs="Calibri"/>
      <w:szCs w:val="20"/>
    </w:rPr>
  </w:style>
  <w:style w:type="character" w:customStyle="1" w:styleId="af7">
    <w:name w:val="本文 字元"/>
    <w:basedOn w:val="a2"/>
    <w:link w:val="af6"/>
    <w:uiPriority w:val="1"/>
    <w:rsid w:val="00314C7B"/>
    <w:rPr>
      <w:rFonts w:ascii="Calibri" w:eastAsia="Calibri" w:hAnsi="Calibri" w:cs="Calibri"/>
      <w:sz w:val="20"/>
      <w:szCs w:val="20"/>
      <w:lang w:val="en-US"/>
    </w:rPr>
  </w:style>
</w:styles>
</file>

<file path=word/webSettings.xml><?xml version="1.0" encoding="utf-8"?>
<w:webSettings xmlns:r="http://schemas.openxmlformats.org/officeDocument/2006/relationships" xmlns:w="http://schemas.openxmlformats.org/wordprocessingml/2006/main">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EC0A-443F-491B-B847-B3983BF0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349</TotalTime>
  <Pages>11</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Kai-Wen</cp:lastModifiedBy>
  <cp:revision>96</cp:revision>
  <cp:lastPrinted>2018-11-29T12:08:00Z</cp:lastPrinted>
  <dcterms:created xsi:type="dcterms:W3CDTF">2019-02-14T03:43:00Z</dcterms:created>
  <dcterms:modified xsi:type="dcterms:W3CDTF">2019-08-23T10:51:00Z</dcterms:modified>
</cp:coreProperties>
</file>